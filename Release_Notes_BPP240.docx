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01839">
      <w:pPr>
        <w:pStyle w:val="Titel"/>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7C7B3A">
        <w:rPr>
          <w:lang w:val="en-US"/>
        </w:rPr>
        <w:t>.4</w:t>
      </w:r>
      <w:r w:rsidR="00701839">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7C7B3A">
        <w:rPr>
          <w:sz w:val="24"/>
          <w:szCs w:val="24"/>
          <w:lang w:val="en-US"/>
        </w:rPr>
        <w:t>22</w:t>
      </w:r>
      <w:r w:rsidR="00AC6AA9">
        <w:rPr>
          <w:sz w:val="24"/>
          <w:szCs w:val="24"/>
          <w:lang w:val="en-US"/>
        </w:rPr>
        <w:t>.0</w:t>
      </w:r>
      <w:r w:rsidR="007C7B3A">
        <w:rPr>
          <w:sz w:val="24"/>
          <w:szCs w:val="24"/>
          <w:lang w:val="en-US"/>
        </w:rPr>
        <w:t>7</w:t>
      </w:r>
      <w:r w:rsidR="00AC6AA9">
        <w:rPr>
          <w:sz w:val="24"/>
          <w:szCs w:val="24"/>
          <w:lang w:val="en-US"/>
        </w:rPr>
        <w:t>.2014</w:t>
      </w:r>
    </w:p>
    <w:p w:rsidR="005C363F" w:rsidRDefault="00C669F0" w:rsidP="005C363F">
      <w:pPr>
        <w:jc w:val="both"/>
        <w:rPr>
          <w:lang w:val="en-US"/>
        </w:rPr>
      </w:pPr>
      <w:r>
        <w:rPr>
          <w:lang w:val="en-US"/>
        </w:rPr>
        <w:t xml:space="preserve">With this release of the </w:t>
      </w:r>
      <w:proofErr w:type="spellStart"/>
      <w:r>
        <w:rPr>
          <w:lang w:val="en-US"/>
        </w:rPr>
        <w:t>BEx</w:t>
      </w:r>
      <w:r w:rsidR="0099005F" w:rsidRPr="0099005F">
        <w:rPr>
          <w:lang w:val="en-US"/>
        </w:rPr>
        <w:t>I</w:t>
      </w:r>
      <w:r w:rsidR="005C363F">
        <w:rPr>
          <w:lang w:val="en-US"/>
        </w:rPr>
        <w:t>S</w:t>
      </w:r>
      <w:proofErr w:type="spellEnd"/>
      <w:r w:rsidR="005C363F">
        <w:rPr>
          <w:lang w:val="en-US"/>
        </w:rPr>
        <w:t xml:space="preserve"> data management application the security system has been completed.  Now </w:t>
      </w:r>
      <w:r>
        <w:rPr>
          <w:lang w:val="en-US"/>
        </w:rPr>
        <w:t>user</w:t>
      </w:r>
      <w:r w:rsidR="0022052E">
        <w:rPr>
          <w:lang w:val="en-US"/>
        </w:rPr>
        <w:t>s</w:t>
      </w:r>
      <w:r>
        <w:rPr>
          <w:lang w:val="en-US"/>
        </w:rPr>
        <w:t xml:space="preserve"> are</w:t>
      </w:r>
      <w:r w:rsidR="005C363F">
        <w:rPr>
          <w:lang w:val="en-US"/>
        </w:rPr>
        <w:t xml:space="preserve"> able to set permissions on individual dataset</w:t>
      </w:r>
      <w:r w:rsidR="0022052E">
        <w:rPr>
          <w:lang w:val="en-US"/>
        </w:rPr>
        <w:t>s</w:t>
      </w:r>
      <w:r w:rsidR="005C363F">
        <w:rPr>
          <w:lang w:val="en-US"/>
        </w:rPr>
        <w:t xml:space="preserve"> </w:t>
      </w:r>
      <w:r w:rsidR="005C363F" w:rsidRPr="0099005F">
        <w:rPr>
          <w:lang w:val="en-US"/>
        </w:rPr>
        <w:t>for individual users and roles.</w:t>
      </w:r>
      <w:r w:rsidR="005C363F">
        <w:rPr>
          <w:lang w:val="en-US"/>
        </w:rPr>
        <w:t xml:space="preserve"> The existing feature security has b</w:t>
      </w:r>
      <w:r>
        <w:rPr>
          <w:lang w:val="en-US"/>
        </w:rPr>
        <w:t>een extended, now showing also effective permis</w:t>
      </w:r>
      <w:r w:rsidR="009B3283">
        <w:rPr>
          <w:lang w:val="en-US"/>
        </w:rPr>
        <w:t xml:space="preserve">sions in hierarchical settings, </w:t>
      </w:r>
      <w:r>
        <w:rPr>
          <w:lang w:val="en-US"/>
        </w:rPr>
        <w:t xml:space="preserve">for example, a user may </w:t>
      </w:r>
      <w:proofErr w:type="gramStart"/>
      <w:r w:rsidR="005C363F">
        <w:rPr>
          <w:lang w:val="en-US"/>
        </w:rPr>
        <w:t>inherited</w:t>
      </w:r>
      <w:proofErr w:type="gramEnd"/>
      <w:r w:rsidR="005C363F">
        <w:rPr>
          <w:lang w:val="en-US"/>
        </w:rPr>
        <w:t xml:space="preserve"> </w:t>
      </w:r>
      <w:r>
        <w:rPr>
          <w:lang w:val="en-US"/>
        </w:rPr>
        <w:t xml:space="preserve">permissions from a role she </w:t>
      </w:r>
      <w:r w:rsidR="009B3283">
        <w:rPr>
          <w:lang w:val="en-US"/>
        </w:rPr>
        <w:t xml:space="preserve">is </w:t>
      </w:r>
      <w:proofErr w:type="spellStart"/>
      <w:r w:rsidR="009B3283">
        <w:rPr>
          <w:lang w:val="en-US"/>
        </w:rPr>
        <w:t>ascociated</w:t>
      </w:r>
      <w:proofErr w:type="spellEnd"/>
      <w:r w:rsidR="009B3283">
        <w:rPr>
          <w:lang w:val="en-US"/>
        </w:rPr>
        <w:t xml:space="preserve"> with</w:t>
      </w:r>
      <w:r>
        <w:rPr>
          <w:lang w:val="en-US"/>
        </w:rPr>
        <w:t>.</w:t>
      </w:r>
    </w:p>
    <w:p w:rsidR="0099005F" w:rsidRPr="0099005F" w:rsidRDefault="0099005F" w:rsidP="0099005F">
      <w:pPr>
        <w:jc w:val="both"/>
        <w:rPr>
          <w:lang w:val="en-US"/>
        </w:rPr>
      </w:pPr>
      <w:r w:rsidRPr="0099005F">
        <w:rPr>
          <w:lang w:val="en-US"/>
        </w:rPr>
        <w:t>A</w:t>
      </w:r>
      <w:r w:rsidR="005221FD">
        <w:rPr>
          <w:lang w:val="en-US"/>
        </w:rPr>
        <w:t>nother</w:t>
      </w:r>
      <w:r w:rsidRPr="0099005F">
        <w:rPr>
          <w:lang w:val="en-US"/>
        </w:rPr>
        <w:t xml:space="preserve"> miles</w:t>
      </w:r>
      <w:r w:rsidR="001F7691">
        <w:rPr>
          <w:lang w:val="en-US"/>
        </w:rPr>
        <w:t xml:space="preserve">tone of this release is that </w:t>
      </w:r>
      <w:proofErr w:type="spellStart"/>
      <w:r w:rsidR="001F7691">
        <w:rPr>
          <w:lang w:val="en-US"/>
        </w:rPr>
        <w:t>BEx</w:t>
      </w:r>
      <w:r w:rsidRPr="0099005F">
        <w:rPr>
          <w:lang w:val="en-US"/>
        </w:rPr>
        <w:t>IS</w:t>
      </w:r>
      <w:proofErr w:type="spellEnd"/>
      <w:r w:rsidRPr="0099005F">
        <w:rPr>
          <w:lang w:val="en-US"/>
        </w:rPr>
        <w:t xml:space="preserve"> 2 now supports </w:t>
      </w:r>
      <w:r w:rsidR="001F7691">
        <w:rPr>
          <w:lang w:val="en-US"/>
        </w:rPr>
        <w:t>unstructured data. So users are able to register their data with the system (i.e. create metadata) and then upload any type of file (e.g.</w:t>
      </w:r>
      <w:r w:rsidR="009B3283">
        <w:rPr>
          <w:lang w:val="en-US"/>
        </w:rPr>
        <w:t xml:space="preserve"> </w:t>
      </w:r>
      <w:proofErr w:type="spellStart"/>
      <w:r w:rsidR="009B3283">
        <w:rPr>
          <w:lang w:val="en-US"/>
        </w:rPr>
        <w:t>NetCDF</w:t>
      </w:r>
      <w:proofErr w:type="spellEnd"/>
      <w:r w:rsidR="009B3283">
        <w:rPr>
          <w:lang w:val="en-US"/>
        </w:rPr>
        <w:t xml:space="preserve">, </w:t>
      </w:r>
      <w:r w:rsidR="001F7691">
        <w:rPr>
          <w:lang w:val="en-US"/>
        </w:rPr>
        <w:t>image, video, etc.)</w:t>
      </w:r>
      <w:r w:rsidR="005221FD">
        <w:rPr>
          <w:lang w:val="en-US"/>
        </w:rPr>
        <w:t xml:space="preserve"> to the system or provide a link to an external resource (e.g. database, fileserver, DOI).</w:t>
      </w:r>
    </w:p>
    <w:p w:rsidR="005221FD" w:rsidRDefault="005221FD" w:rsidP="0099005F">
      <w:pPr>
        <w:jc w:val="both"/>
        <w:rPr>
          <w:lang w:val="en-US"/>
        </w:rPr>
      </w:pPr>
      <w:r>
        <w:rPr>
          <w:lang w:val="en-US"/>
        </w:rPr>
        <w:t xml:space="preserve">In order to efficiently transfer </w:t>
      </w:r>
      <w:r w:rsidR="00C669F0">
        <w:rPr>
          <w:lang w:val="en-US"/>
        </w:rPr>
        <w:t xml:space="preserve">large files </w:t>
      </w:r>
      <w:r w:rsidR="009B3283">
        <w:rPr>
          <w:lang w:val="en-US"/>
        </w:rPr>
        <w:t>and</w:t>
      </w:r>
      <w:r w:rsidR="005C363F">
        <w:rPr>
          <w:lang w:val="en-US"/>
        </w:rPr>
        <w:t xml:space="preserve"> large </w:t>
      </w:r>
      <w:r w:rsidR="00D2602F">
        <w:rPr>
          <w:lang w:val="en-US"/>
        </w:rPr>
        <w:t>numbers</w:t>
      </w:r>
      <w:r w:rsidR="005C363F">
        <w:rPr>
          <w:lang w:val="en-US"/>
        </w:rPr>
        <w:t xml:space="preserve"> of files </w:t>
      </w:r>
      <w:r>
        <w:rPr>
          <w:lang w:val="en-US"/>
        </w:rPr>
        <w:t xml:space="preserve">to the </w:t>
      </w:r>
      <w:r w:rsidR="005C363F">
        <w:rPr>
          <w:lang w:val="en-US"/>
        </w:rPr>
        <w:t xml:space="preserve">respective </w:t>
      </w:r>
      <w:r>
        <w:rPr>
          <w:lang w:val="en-US"/>
        </w:rPr>
        <w:t xml:space="preserve">server the system has been </w:t>
      </w:r>
      <w:proofErr w:type="spellStart"/>
      <w:r>
        <w:rPr>
          <w:lang w:val="en-US"/>
        </w:rPr>
        <w:t>exended</w:t>
      </w:r>
      <w:proofErr w:type="spellEnd"/>
      <w:r>
        <w:rPr>
          <w:lang w:val="en-US"/>
        </w:rPr>
        <w:t xml:space="preserve"> with a dedicated user interface as part of the Data Collection module.</w:t>
      </w:r>
    </w:p>
    <w:p w:rsidR="001F7691" w:rsidRPr="0099005F" w:rsidRDefault="0099005F" w:rsidP="0099005F">
      <w:pPr>
        <w:jc w:val="both"/>
        <w:rPr>
          <w:lang w:val="en-US"/>
        </w:rPr>
      </w:pPr>
      <w:r w:rsidRPr="0099005F">
        <w:rPr>
          <w:lang w:val="en-US"/>
        </w:rPr>
        <w:t xml:space="preserve">Further, </w:t>
      </w:r>
      <w:r w:rsidR="001039C6">
        <w:rPr>
          <w:lang w:val="en-US"/>
        </w:rPr>
        <w:t>search</w:t>
      </w:r>
      <w:r w:rsidR="00C92568">
        <w:rPr>
          <w:lang w:val="en-US"/>
        </w:rPr>
        <w:t xml:space="preserve"> request</w:t>
      </w:r>
      <w:r w:rsidR="001039C6">
        <w:rPr>
          <w:lang w:val="en-US"/>
        </w:rPr>
        <w:t xml:space="preserve"> </w:t>
      </w:r>
      <w:r w:rsidR="00C92568">
        <w:rPr>
          <w:lang w:val="en-US"/>
        </w:rPr>
        <w:t xml:space="preserve">are </w:t>
      </w:r>
      <w:r w:rsidR="001039C6">
        <w:rPr>
          <w:lang w:val="en-US"/>
        </w:rPr>
        <w:t xml:space="preserve">now </w:t>
      </w:r>
      <w:r w:rsidR="00C92568">
        <w:rPr>
          <w:lang w:val="en-US"/>
        </w:rPr>
        <w:t>run against</w:t>
      </w:r>
      <w:r w:rsidR="001039C6">
        <w:rPr>
          <w:lang w:val="en-US"/>
        </w:rPr>
        <w:t xml:space="preserve"> primary data </w:t>
      </w:r>
      <w:r w:rsidR="00C92568">
        <w:rPr>
          <w:lang w:val="en-US"/>
        </w:rPr>
        <w:t xml:space="preserve">as well, </w:t>
      </w:r>
      <w:r w:rsidR="001039C6">
        <w:rPr>
          <w:lang w:val="en-US"/>
        </w:rPr>
        <w:t>a</w:t>
      </w:r>
      <w:r w:rsidR="00C92568">
        <w:rPr>
          <w:lang w:val="en-US"/>
        </w:rPr>
        <w:t xml:space="preserve">nd not only metadata. </w:t>
      </w:r>
    </w:p>
    <w:p w:rsidR="00080191" w:rsidRDefault="00080191" w:rsidP="0099005F">
      <w:pPr>
        <w:jc w:val="both"/>
        <w:rPr>
          <w:lang w:val="en-US"/>
        </w:rPr>
      </w:pPr>
      <w:r>
        <w:rPr>
          <w:lang w:val="en-US"/>
        </w:rPr>
        <w:t>Depending on individual permissions, users are able to download</w:t>
      </w:r>
      <w:r w:rsidR="0022052E">
        <w:rPr>
          <w:lang w:val="en-US"/>
        </w:rPr>
        <w:t xml:space="preserve"> any type of data from the system. For tabular data (i.e. structured data) any adjustment made to the view (sorting, filtering, column selection) will take effect in the downloaded file (WYSIWYG). Structured data may be downloaded as Excel spreadsheet, comma or tab separated file.</w:t>
      </w:r>
    </w:p>
    <w:p w:rsidR="0099005F" w:rsidRDefault="0099005F" w:rsidP="0099005F">
      <w:pPr>
        <w:jc w:val="both"/>
        <w:rPr>
          <w:lang w:val="en-US"/>
        </w:rPr>
      </w:pPr>
      <w:r w:rsidRPr="0099005F">
        <w:rPr>
          <w:lang w:val="en-US"/>
        </w:rPr>
        <w:t>Besides these new features, extensive testing has been conducted on all components, resulting once more in number of bugs and improvements being identified and fixed.</w:t>
      </w:r>
    </w:p>
    <w:p w:rsidR="00E44F94" w:rsidRDefault="00E44F94" w:rsidP="0099005F">
      <w:pPr>
        <w:jc w:val="both"/>
        <w:rPr>
          <w:lang w:val="en-US"/>
        </w:rPr>
      </w:pPr>
    </w:p>
    <w:p w:rsidR="006D29D1" w:rsidRPr="0040680F" w:rsidRDefault="0023456C" w:rsidP="00530842">
      <w:pPr>
        <w:pStyle w:val="berschrift1"/>
        <w:numPr>
          <w:ilvl w:val="0"/>
          <w:numId w:val="23"/>
        </w:numPr>
      </w:pPr>
      <w:r w:rsidRPr="0040680F">
        <w:t>Software Information</w:t>
      </w:r>
    </w:p>
    <w:p w:rsidR="009D28FD" w:rsidRPr="00182548" w:rsidRDefault="009D28FD" w:rsidP="00182548">
      <w:pPr>
        <w:pStyle w:val="Listenabsatz"/>
        <w:numPr>
          <w:ilvl w:val="0"/>
          <w:numId w:val="13"/>
        </w:numPr>
        <w:rPr>
          <w:lang w:val="en-US"/>
        </w:rPr>
      </w:pPr>
      <w:r w:rsidRPr="00182548">
        <w:rPr>
          <w:lang w:val="en-US"/>
        </w:rPr>
        <w:t>Name:</w:t>
      </w:r>
      <w:r w:rsidR="004F661B">
        <w:rPr>
          <w:lang w:val="en-US"/>
        </w:rPr>
        <w:t xml:space="preserve"> </w:t>
      </w:r>
      <w:proofErr w:type="spellStart"/>
      <w:r w:rsidR="004F661B">
        <w:rPr>
          <w:lang w:val="en-US"/>
        </w:rPr>
        <w:t>BEx</w:t>
      </w:r>
      <w:r w:rsidR="00182548">
        <w:rPr>
          <w:lang w:val="en-US"/>
        </w:rPr>
        <w:t>IS</w:t>
      </w:r>
      <w:proofErr w:type="spellEnd"/>
    </w:p>
    <w:p w:rsidR="009D28FD" w:rsidRPr="00E16EA4" w:rsidRDefault="009D28FD" w:rsidP="00701839">
      <w:pPr>
        <w:pStyle w:val="Listenabsatz"/>
        <w:numPr>
          <w:ilvl w:val="0"/>
          <w:numId w:val="13"/>
        </w:numPr>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7C7B3A">
        <w:rPr>
          <w:lang w:val="en-US"/>
        </w:rPr>
        <w:t>4</w:t>
      </w:r>
      <w:r w:rsidR="00701839">
        <w:rPr>
          <w:lang w:val="en-US"/>
        </w:rPr>
        <w:t>.0</w:t>
      </w:r>
    </w:p>
    <w:p w:rsidR="00C27DB9" w:rsidRDefault="00C27DB9" w:rsidP="00182548">
      <w:pPr>
        <w:pStyle w:val="Listenabsatz"/>
        <w:numPr>
          <w:ilvl w:val="0"/>
          <w:numId w:val="13"/>
        </w:numPr>
        <w:rPr>
          <w:lang w:val="en-US"/>
        </w:rPr>
      </w:pPr>
      <w:r>
        <w:rPr>
          <w:lang w:val="en-US"/>
        </w:rPr>
        <w:t>Application Type: Web Application</w:t>
      </w:r>
    </w:p>
    <w:p w:rsidR="00C27DB9" w:rsidRPr="00182548" w:rsidRDefault="00C27DB9" w:rsidP="00182548">
      <w:pPr>
        <w:pStyle w:val="Listenabsatz"/>
        <w:numPr>
          <w:ilvl w:val="0"/>
          <w:numId w:val="13"/>
        </w:numPr>
        <w:rPr>
          <w:lang w:val="en-US"/>
        </w:rPr>
      </w:pPr>
      <w:r>
        <w:rPr>
          <w:lang w:val="en-US"/>
        </w:rPr>
        <w:t>Platform: Windows</w:t>
      </w:r>
    </w:p>
    <w:p w:rsidR="009B46E0" w:rsidRPr="0040680F" w:rsidRDefault="009B46E0" w:rsidP="00530842">
      <w:pPr>
        <w:pStyle w:val="berschrift1"/>
        <w:numPr>
          <w:ilvl w:val="0"/>
          <w:numId w:val="23"/>
        </w:numPr>
      </w:pPr>
      <w:proofErr w:type="spellStart"/>
      <w:r w:rsidRPr="0040680F">
        <w:t>License</w:t>
      </w:r>
      <w:proofErr w:type="spellEnd"/>
      <w:r w:rsidRPr="0040680F">
        <w:t xml:space="preserve"> Agreement</w:t>
      </w:r>
    </w:p>
    <w:p w:rsidR="00C37366" w:rsidRPr="00C37366" w:rsidRDefault="00C37366" w:rsidP="00701839">
      <w:pPr>
        <w:jc w:val="both"/>
        <w:rPr>
          <w:lang w:val="en-US"/>
        </w:rPr>
      </w:pPr>
      <w:r>
        <w:rPr>
          <w:lang w:val="en-US"/>
        </w:rPr>
        <w:t xml:space="preserve">The contents included in this software </w:t>
      </w:r>
      <w:r w:rsidRPr="00C37366">
        <w:rPr>
          <w:lang w:val="en-US"/>
        </w:rPr>
        <w:t xml:space="preserve">are licensed to you, the end user. Your use of </w:t>
      </w:r>
      <w:r w:rsidR="00E547E0">
        <w:rPr>
          <w:lang w:val="en-US"/>
        </w:rPr>
        <w:t>BEXIS</w:t>
      </w:r>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r w:rsidR="00E547E0">
        <w:rPr>
          <w:lang w:val="en-US"/>
        </w:rPr>
        <w:t>BEXIS</w:t>
      </w:r>
      <w:r>
        <w:rPr>
          <w:lang w:val="en-US"/>
        </w:rPr>
        <w:t xml:space="preserve"> software</w:t>
      </w:r>
      <w:r w:rsidRPr="00C37366">
        <w:rPr>
          <w:lang w:val="en-US"/>
        </w:rPr>
        <w:t xml:space="preserve">. If you do not agree to the terms of the EULA, you are not authorized to use </w:t>
      </w:r>
      <w:r w:rsidR="00E547E0">
        <w:rPr>
          <w:lang w:val="en-US"/>
        </w:rPr>
        <w:t>BEXIS</w:t>
      </w:r>
      <w:r>
        <w:rPr>
          <w:lang w:val="en-US"/>
        </w:rPr>
        <w:t xml:space="preserve"> software</w:t>
      </w:r>
      <w:r w:rsidRPr="00C37366">
        <w:rPr>
          <w:lang w:val="en-US"/>
        </w:rPr>
        <w:t>.</w:t>
      </w:r>
    </w:p>
    <w:p w:rsidR="0023456C" w:rsidRPr="0040680F" w:rsidRDefault="0023456C" w:rsidP="00530842">
      <w:pPr>
        <w:pStyle w:val="berschrift1"/>
        <w:numPr>
          <w:ilvl w:val="0"/>
          <w:numId w:val="23"/>
        </w:numPr>
      </w:pPr>
      <w:r w:rsidRPr="0040680F">
        <w:t xml:space="preserve">System </w:t>
      </w:r>
      <w:proofErr w:type="spellStart"/>
      <w:r w:rsidRPr="0040680F">
        <w:t>Requirements</w:t>
      </w:r>
      <w:proofErr w:type="spellEnd"/>
    </w:p>
    <w:p w:rsidR="0023456C" w:rsidRPr="00182548" w:rsidRDefault="0023456C" w:rsidP="00182548">
      <w:pPr>
        <w:pStyle w:val="Listenabsatz"/>
        <w:numPr>
          <w:ilvl w:val="0"/>
          <w:numId w:val="12"/>
        </w:numPr>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182548">
      <w:pPr>
        <w:pStyle w:val="Listenabsatz"/>
        <w:numPr>
          <w:ilvl w:val="0"/>
          <w:numId w:val="12"/>
        </w:numPr>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1C07E0">
      <w:pPr>
        <w:pStyle w:val="Listenabsatz"/>
        <w:numPr>
          <w:ilvl w:val="0"/>
          <w:numId w:val="12"/>
        </w:numPr>
        <w:rPr>
          <w:lang w:val="en-US"/>
        </w:rPr>
      </w:pPr>
      <w:r w:rsidRPr="00182548">
        <w:rPr>
          <w:lang w:val="en-US"/>
        </w:rPr>
        <w:lastRenderedPageBreak/>
        <w:t>DBMS</w:t>
      </w:r>
      <w:r w:rsidR="001C07E0">
        <w:rPr>
          <w:lang w:val="en-US"/>
        </w:rPr>
        <w:t xml:space="preserve">: </w:t>
      </w:r>
    </w:p>
    <w:p w:rsidR="0023456C" w:rsidRDefault="001C07E0" w:rsidP="00997556">
      <w:pPr>
        <w:pStyle w:val="Listenabsatz"/>
        <w:numPr>
          <w:ilvl w:val="1"/>
          <w:numId w:val="12"/>
        </w:numPr>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r w:rsidR="00E547E0">
        <w:rPr>
          <w:lang w:val="en-US"/>
        </w:rPr>
        <w:t>BEXIS</w:t>
      </w:r>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A11827">
      <w:pPr>
        <w:pStyle w:val="Listenabsatz"/>
        <w:numPr>
          <w:ilvl w:val="1"/>
          <w:numId w:val="12"/>
        </w:numPr>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BEXIS has not been </w:t>
      </w:r>
      <w:r w:rsidR="00F07E32" w:rsidRPr="00182548">
        <w:rPr>
          <w:lang w:val="en-US"/>
        </w:rPr>
        <w:t>tested on other versions!</w:t>
      </w:r>
    </w:p>
    <w:p w:rsidR="000653AB" w:rsidRDefault="007975B6" w:rsidP="000653AB">
      <w:pPr>
        <w:pStyle w:val="Listenabsatz"/>
        <w:numPr>
          <w:ilvl w:val="0"/>
          <w:numId w:val="12"/>
        </w:numPr>
        <w:rPr>
          <w:lang w:val="en-US"/>
        </w:rPr>
      </w:pPr>
      <w:r w:rsidRPr="00182548">
        <w:rPr>
          <w:lang w:val="en-US"/>
        </w:rPr>
        <w:t>Dependencies</w:t>
      </w:r>
    </w:p>
    <w:p w:rsidR="000653AB" w:rsidRDefault="007975B6" w:rsidP="000653AB">
      <w:pPr>
        <w:pStyle w:val="Listenabsatz"/>
        <w:numPr>
          <w:ilvl w:val="1"/>
          <w:numId w:val="12"/>
        </w:numPr>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9D1483">
      <w:pPr>
        <w:pStyle w:val="Listenabsatz"/>
        <w:numPr>
          <w:ilvl w:val="1"/>
          <w:numId w:val="12"/>
        </w:numPr>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9D1483">
      <w:pPr>
        <w:pStyle w:val="Listenabsatz"/>
        <w:numPr>
          <w:ilvl w:val="1"/>
          <w:numId w:val="12"/>
        </w:numPr>
        <w:rPr>
          <w:lang w:val="en-US"/>
        </w:rPr>
      </w:pPr>
      <w:r>
        <w:rPr>
          <w:lang w:val="en-US"/>
        </w:rPr>
        <w:t>Lucene.Net 3.0.3,</w:t>
      </w:r>
      <w:r w:rsidR="009D1483">
        <w:rPr>
          <w:lang w:val="en-US"/>
        </w:rPr>
        <w:t xml:space="preserve"> created by </w:t>
      </w:r>
      <w:r>
        <w:rPr>
          <w:lang w:val="en-US"/>
        </w:rPr>
        <w:t>Lucene.Net Community</w:t>
      </w:r>
    </w:p>
    <w:p w:rsidR="009D1483" w:rsidRDefault="009D1483" w:rsidP="009D1483">
      <w:pPr>
        <w:pStyle w:val="Listenabsatz"/>
        <w:numPr>
          <w:ilvl w:val="1"/>
          <w:numId w:val="12"/>
        </w:numPr>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9D1483">
      <w:pPr>
        <w:pStyle w:val="Listenabsatz"/>
        <w:numPr>
          <w:ilvl w:val="1"/>
          <w:numId w:val="12"/>
        </w:numPr>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9D1483">
      <w:pPr>
        <w:pStyle w:val="Listenabsatz"/>
        <w:numPr>
          <w:ilvl w:val="1"/>
          <w:numId w:val="12"/>
        </w:numPr>
        <w:rPr>
          <w:lang w:val="en-US"/>
        </w:rPr>
      </w:pPr>
      <w:proofErr w:type="spellStart"/>
      <w:r>
        <w:rPr>
          <w:lang w:val="en-US"/>
        </w:rPr>
        <w:t>NHibernate</w:t>
      </w:r>
      <w:proofErr w:type="spellEnd"/>
      <w:r>
        <w:rPr>
          <w:lang w:val="en-US"/>
        </w:rPr>
        <w:t xml:space="preserve"> 3.3.3.4001</w:t>
      </w:r>
      <w:r w:rsidR="009D1483">
        <w:rPr>
          <w:lang w:val="en-US"/>
        </w:rPr>
        <w:t xml:space="preserve"> created by </w:t>
      </w:r>
      <w:proofErr w:type="spellStart"/>
      <w:r w:rsidR="00EC351B">
        <w:rPr>
          <w:lang w:val="en-US"/>
        </w:rPr>
        <w:t>NHibernate</w:t>
      </w:r>
      <w:proofErr w:type="spellEnd"/>
      <w:r w:rsidR="00EC351B">
        <w:rPr>
          <w:lang w:val="en-US"/>
        </w:rPr>
        <w:t xml:space="preserve"> Community</w:t>
      </w:r>
    </w:p>
    <w:p w:rsidR="00EC351B" w:rsidRDefault="00EC351B" w:rsidP="009D1483">
      <w:pPr>
        <w:pStyle w:val="Listenabsatz"/>
        <w:numPr>
          <w:ilvl w:val="1"/>
          <w:numId w:val="12"/>
        </w:numPr>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9D1483">
      <w:pPr>
        <w:pStyle w:val="Listenabsatz"/>
        <w:numPr>
          <w:ilvl w:val="1"/>
          <w:numId w:val="12"/>
        </w:numPr>
        <w:rPr>
          <w:lang w:val="en-US"/>
        </w:rPr>
      </w:pPr>
      <w:r>
        <w:rPr>
          <w:lang w:val="en-US"/>
        </w:rPr>
        <w:t>Unity Application Block 2.1.505.2,</w:t>
      </w:r>
      <w:r w:rsidR="009D1483">
        <w:rPr>
          <w:lang w:val="en-US"/>
        </w:rPr>
        <w:t xml:space="preserve"> created by </w:t>
      </w:r>
      <w:r>
        <w:rPr>
          <w:lang w:val="en-US"/>
        </w:rPr>
        <w:t>Microsoft</w:t>
      </w:r>
    </w:p>
    <w:p w:rsidR="00C048CF" w:rsidRDefault="00C048CF" w:rsidP="00C048CF">
      <w:pPr>
        <w:pStyle w:val="Listenabsatz"/>
        <w:numPr>
          <w:ilvl w:val="0"/>
          <w:numId w:val="12"/>
        </w:numPr>
        <w:rPr>
          <w:lang w:val="en-US"/>
        </w:rPr>
      </w:pPr>
      <w:r>
        <w:rPr>
          <w:lang w:val="en-US"/>
        </w:rPr>
        <w:t>Disk Space:</w:t>
      </w:r>
    </w:p>
    <w:p w:rsidR="0017395E" w:rsidRDefault="0085071C" w:rsidP="0017395E">
      <w:pPr>
        <w:pStyle w:val="Listenabsatz"/>
        <w:numPr>
          <w:ilvl w:val="1"/>
          <w:numId w:val="12"/>
        </w:numPr>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17395E">
      <w:pPr>
        <w:pStyle w:val="Listenabsatz"/>
        <w:numPr>
          <w:ilvl w:val="1"/>
          <w:numId w:val="12"/>
        </w:numPr>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530842">
      <w:pPr>
        <w:pStyle w:val="berschrift1"/>
        <w:numPr>
          <w:ilvl w:val="0"/>
          <w:numId w:val="23"/>
        </w:numPr>
      </w:pPr>
      <w:r>
        <w:t>Installation</w:t>
      </w:r>
    </w:p>
    <w:p w:rsidR="0086743F" w:rsidRPr="0086743F" w:rsidRDefault="0086743F" w:rsidP="0086743F">
      <w:pPr>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7C7B3A">
        <w:rPr>
          <w:lang w:val="en-US"/>
        </w:rPr>
        <w:t>_BPP24</w:t>
      </w:r>
      <w:r w:rsidR="00C110F3">
        <w:rPr>
          <w:lang w:val="en-US"/>
        </w:rPr>
        <w:t>0</w:t>
      </w:r>
      <w:r>
        <w:rPr>
          <w:lang w:val="en-US"/>
        </w:rPr>
        <w:t>.</w:t>
      </w:r>
      <w:r w:rsidR="002547CD">
        <w:rPr>
          <w:lang w:val="en-US"/>
        </w:rPr>
        <w:t>pdf</w:t>
      </w:r>
      <w:r>
        <w:rPr>
          <w:lang w:val="en-US"/>
        </w:rPr>
        <w:t xml:space="preserve"> located in the \Manuals subdirectory.</w:t>
      </w:r>
    </w:p>
    <w:p w:rsidR="00E77ECD" w:rsidRPr="0040680F" w:rsidRDefault="00C110F3" w:rsidP="00530842">
      <w:pPr>
        <w:pStyle w:val="berschrift1"/>
        <w:numPr>
          <w:ilvl w:val="0"/>
          <w:numId w:val="23"/>
        </w:numPr>
      </w:pPr>
      <w:r>
        <w:t xml:space="preserve">System </w:t>
      </w:r>
      <w:proofErr w:type="spellStart"/>
      <w:r>
        <w:t>F</w:t>
      </w:r>
      <w:r w:rsidR="00AE1349" w:rsidRPr="0040680F">
        <w:t>unctionality</w:t>
      </w:r>
      <w:proofErr w:type="spellEnd"/>
    </w:p>
    <w:p w:rsidR="000272BD" w:rsidRDefault="000272BD" w:rsidP="00340F4B">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Pr>
          <w:lang w:val="en-US"/>
        </w:rPr>
        <w:t xml:space="preserve">, Web Interface,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530842">
      <w:pPr>
        <w:pStyle w:val="berschrift2"/>
        <w:numPr>
          <w:ilvl w:val="0"/>
          <w:numId w:val="26"/>
        </w:numPr>
        <w:rPr>
          <w:lang w:val="en-US"/>
        </w:rPr>
      </w:pPr>
      <w:r>
        <w:rPr>
          <w:lang w:val="en-US"/>
        </w:rPr>
        <w:t>Data Discovery</w:t>
      </w:r>
      <w:r w:rsidR="006F1697">
        <w:rPr>
          <w:lang w:val="en-US"/>
        </w:rPr>
        <w:t xml:space="preserve"> Module</w:t>
      </w:r>
    </w:p>
    <w:p w:rsidR="0092727A" w:rsidRPr="0092727A" w:rsidRDefault="008648B5" w:rsidP="0092727A">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530842">
      <w:pPr>
        <w:pStyle w:val="berschrift3"/>
      </w:pPr>
      <w:proofErr w:type="spellStart"/>
      <w:r w:rsidRPr="00230E69">
        <w:t>Existing</w:t>
      </w:r>
      <w:proofErr w:type="spellEnd"/>
      <w:r w:rsidRPr="00230E69">
        <w:t xml:space="preserve"> Features</w:t>
      </w:r>
    </w:p>
    <w:p w:rsidR="00252B8C" w:rsidRDefault="00252B8C" w:rsidP="00530842">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756318" w:rsidRPr="00756318" w:rsidRDefault="00756318" w:rsidP="00756318">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p>
    <w:p w:rsidR="00E77ECD" w:rsidRDefault="0023456C" w:rsidP="00530842">
      <w:pPr>
        <w:pStyle w:val="berschrift3"/>
      </w:pPr>
      <w:r w:rsidRPr="005915C4">
        <w:t>New Features</w:t>
      </w:r>
    </w:p>
    <w:p w:rsidR="00756318" w:rsidRDefault="009E280E" w:rsidP="00756318">
      <w:pPr>
        <w:pStyle w:val="Listenabsatz"/>
        <w:numPr>
          <w:ilvl w:val="0"/>
          <w:numId w:val="24"/>
        </w:numPr>
        <w:rPr>
          <w:lang w:val="en-US"/>
        </w:rPr>
      </w:pPr>
      <w:r w:rsidRPr="009E280E">
        <w:rPr>
          <w:b/>
          <w:lang w:val="en-US"/>
        </w:rPr>
        <w:t>Primary data search</w:t>
      </w:r>
      <w:r>
        <w:rPr>
          <w:lang w:val="en-US"/>
        </w:rPr>
        <w:t>: Besides metadata, also primary data is now indexed and searchable. So users are able to search, for example, for specific plot names or variable names</w:t>
      </w:r>
    </w:p>
    <w:p w:rsidR="00E77ECD" w:rsidRPr="009E280E" w:rsidRDefault="0023456C" w:rsidP="00530842">
      <w:pPr>
        <w:pStyle w:val="berschrift3"/>
        <w:rPr>
          <w:lang w:val="en-US"/>
        </w:rPr>
      </w:pPr>
      <w:r w:rsidRPr="009E280E">
        <w:rPr>
          <w:lang w:val="en-US"/>
        </w:rPr>
        <w:lastRenderedPageBreak/>
        <w:t>Changed</w:t>
      </w:r>
      <w:r w:rsidR="00280A99" w:rsidRPr="009E280E">
        <w:rPr>
          <w:lang w:val="en-US"/>
        </w:rPr>
        <w:t>/ Enhanced</w:t>
      </w:r>
      <w:r w:rsidRPr="009E280E">
        <w:rPr>
          <w:lang w:val="en-US"/>
        </w:rPr>
        <w:t xml:space="preserve"> Features</w:t>
      </w:r>
    </w:p>
    <w:p w:rsidR="002E63B5" w:rsidRPr="002B6B17" w:rsidRDefault="009E280E" w:rsidP="00530842">
      <w:pPr>
        <w:pStyle w:val="Listenabsatz"/>
        <w:numPr>
          <w:ilvl w:val="0"/>
          <w:numId w:val="24"/>
        </w:numPr>
        <w:rPr>
          <w:lang w:val="en-US"/>
        </w:rPr>
      </w:pPr>
      <w:r>
        <w:rPr>
          <w:lang w:val="en-US"/>
        </w:rPr>
        <w:t>The user interface of the search as well as the search manager has been improved</w:t>
      </w:r>
    </w:p>
    <w:p w:rsidR="005A2F28" w:rsidRPr="005915C4" w:rsidRDefault="00056D56" w:rsidP="00530842">
      <w:pPr>
        <w:pStyle w:val="berschrift3"/>
      </w:pPr>
      <w:proofErr w:type="spellStart"/>
      <w:r w:rsidRPr="005915C4">
        <w:t>Dropped</w:t>
      </w:r>
      <w:proofErr w:type="spellEnd"/>
      <w:r w:rsidR="005A2F28" w:rsidRPr="005915C4">
        <w:t xml:space="preserve"> Features</w:t>
      </w:r>
    </w:p>
    <w:p w:rsidR="005A2F28" w:rsidRDefault="00203DDB" w:rsidP="00530842">
      <w:pPr>
        <w:pStyle w:val="Listenabsatz"/>
        <w:numPr>
          <w:ilvl w:val="0"/>
          <w:numId w:val="24"/>
        </w:numPr>
        <w:rPr>
          <w:lang w:val="en-US"/>
        </w:rPr>
      </w:pPr>
      <w:r>
        <w:rPr>
          <w:lang w:val="en-US"/>
        </w:rPr>
        <w:t>NA</w:t>
      </w:r>
    </w:p>
    <w:p w:rsidR="00B2187A" w:rsidRDefault="0023456C" w:rsidP="00530842">
      <w:pPr>
        <w:pStyle w:val="berschrift3"/>
      </w:pPr>
      <w:r w:rsidRPr="005915C4">
        <w:t xml:space="preserve">Fixed </w:t>
      </w:r>
      <w:proofErr w:type="spellStart"/>
      <w:r w:rsidRPr="005915C4">
        <w:t>Issues</w:t>
      </w:r>
      <w:proofErr w:type="spellEnd"/>
      <w:r w:rsidR="00E65EC9" w:rsidRPr="005915C4">
        <w:t xml:space="preserve">  </w:t>
      </w:r>
    </w:p>
    <w:p w:rsidR="009E280E" w:rsidRDefault="009E280E" w:rsidP="009E280E">
      <w:pPr>
        <w:pStyle w:val="Listenabsatz"/>
        <w:numPr>
          <w:ilvl w:val="0"/>
          <w:numId w:val="24"/>
        </w:numPr>
        <w:rPr>
          <w:lang w:val="en-US"/>
        </w:rPr>
      </w:pPr>
      <w:r>
        <w:rPr>
          <w:lang w:val="en-US"/>
        </w:rPr>
        <w:t>NA</w:t>
      </w:r>
    </w:p>
    <w:p w:rsidR="007A22E3" w:rsidRPr="005915C4" w:rsidRDefault="00280A99" w:rsidP="00530842">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530842">
      <w:pPr>
        <w:pStyle w:val="Listenabsatz"/>
        <w:numPr>
          <w:ilvl w:val="0"/>
          <w:numId w:val="24"/>
        </w:numPr>
        <w:rPr>
          <w:lang w:val="en-US"/>
        </w:rPr>
      </w:pPr>
      <w:r>
        <w:rPr>
          <w:lang w:val="en-US"/>
        </w:rPr>
        <w:t>NA</w:t>
      </w:r>
    </w:p>
    <w:p w:rsidR="007A22E3" w:rsidRPr="005915C4" w:rsidRDefault="00BA0AB3" w:rsidP="00530842">
      <w:pPr>
        <w:pStyle w:val="berschrift3"/>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1E70A5" w:rsidP="001E70A5">
      <w:pPr>
        <w:pStyle w:val="Listenabsatz"/>
        <w:numPr>
          <w:ilvl w:val="0"/>
          <w:numId w:val="24"/>
        </w:numPr>
        <w:rPr>
          <w:lang w:val="en-US"/>
        </w:rPr>
      </w:pPr>
      <w:r>
        <w:rPr>
          <w:lang w:val="en-US"/>
        </w:rPr>
        <w:t>NA</w:t>
      </w:r>
    </w:p>
    <w:p w:rsidR="00833D5C" w:rsidRDefault="00833D5C" w:rsidP="00833D5C">
      <w:pPr>
        <w:pStyle w:val="berschrift2"/>
        <w:numPr>
          <w:ilvl w:val="0"/>
          <w:numId w:val="26"/>
        </w:numPr>
        <w:rPr>
          <w:lang w:val="en-US"/>
        </w:rPr>
      </w:pPr>
      <w:r>
        <w:rPr>
          <w:lang w:val="en-US"/>
        </w:rPr>
        <w:t>Data Collection Module</w:t>
      </w:r>
    </w:p>
    <w:p w:rsidR="0088538C" w:rsidRPr="0088538C" w:rsidRDefault="00E3709F" w:rsidP="00C7124E">
      <w:pPr>
        <w:jc w:val="both"/>
        <w:rPr>
          <w:ins w:id="0" w:author="Roman Gerlach" w:date="2013-12-17T12:00:00Z"/>
          <w:lang w:val="en-US"/>
        </w:rPr>
      </w:pPr>
      <w:r w:rsidRPr="00E3709F">
        <w:rPr>
          <w:lang w:val="en-US"/>
        </w:rPr>
        <w:t xml:space="preserve">The purpose of the data collection module is to allow users to submit data alongside with metadata. The module processes the data in accordance with its data/ 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6D3323" w:rsidRPr="006D3323" w:rsidRDefault="000E5297" w:rsidP="006D3323">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6D3323">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bookmarkStart w:id="1" w:name="_GoBack"/>
      <w:bookmarkEnd w:id="1"/>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99005F">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042888" w:rsidRPr="00080191" w:rsidRDefault="00042888" w:rsidP="00080191">
      <w:pPr>
        <w:pStyle w:val="Listenabsatz"/>
        <w:numPr>
          <w:ilvl w:val="0"/>
          <w:numId w:val="24"/>
        </w:numPr>
        <w:rPr>
          <w:lang w:val="en-US"/>
        </w:rPr>
      </w:pPr>
      <w:r w:rsidRPr="00755EF0">
        <w:rPr>
          <w:b/>
          <w:lang w:val="en-US"/>
        </w:rPr>
        <w:t xml:space="preserve">Create New </w:t>
      </w:r>
      <w:r w:rsidR="00692737">
        <w:rPr>
          <w:b/>
          <w:lang w:val="en-US"/>
        </w:rPr>
        <w:t xml:space="preserve">Structured </w:t>
      </w:r>
      <w:r w:rsidRPr="00755EF0">
        <w:rPr>
          <w:b/>
          <w:lang w:val="en-US"/>
        </w:rPr>
        <w:t>Dataset</w:t>
      </w:r>
      <w:r>
        <w:rPr>
          <w:lang w:val="en-US"/>
        </w:rPr>
        <w:t>:  (version 2.3.0)</w:t>
      </w:r>
    </w:p>
    <w:p w:rsidR="00833D5C" w:rsidRDefault="00833D5C" w:rsidP="00833D5C">
      <w:pPr>
        <w:pStyle w:val="berschrift3"/>
      </w:pPr>
      <w:r w:rsidRPr="005915C4">
        <w:t>New Features</w:t>
      </w:r>
    </w:p>
    <w:p w:rsidR="00755EF0" w:rsidRPr="00042888" w:rsidRDefault="006D3323" w:rsidP="0099005F">
      <w:pPr>
        <w:pStyle w:val="Listenabsatz"/>
        <w:numPr>
          <w:ilvl w:val="0"/>
          <w:numId w:val="24"/>
        </w:numPr>
        <w:rPr>
          <w:lang w:val="en-US"/>
        </w:rPr>
      </w:pPr>
      <w:r w:rsidRPr="00755EF0">
        <w:rPr>
          <w:b/>
          <w:lang w:val="en-US"/>
        </w:rPr>
        <w:t xml:space="preserve">Create </w:t>
      </w:r>
      <w:r w:rsidR="00042888">
        <w:rPr>
          <w:b/>
          <w:lang w:val="en-US"/>
        </w:rPr>
        <w:t>Unstructured</w:t>
      </w:r>
      <w:r w:rsidRPr="00755EF0">
        <w:rPr>
          <w:b/>
          <w:lang w:val="en-US"/>
        </w:rPr>
        <w:t xml:space="preserve"> </w:t>
      </w:r>
      <w:r w:rsidR="00755EF0" w:rsidRPr="00755EF0">
        <w:rPr>
          <w:b/>
          <w:lang w:val="en-US"/>
        </w:rPr>
        <w:t>D</w:t>
      </w:r>
      <w:r w:rsidRPr="00755EF0">
        <w:rPr>
          <w:b/>
          <w:lang w:val="en-US"/>
        </w:rPr>
        <w:t>ataset</w:t>
      </w:r>
      <w:r>
        <w:rPr>
          <w:lang w:val="en-US"/>
        </w:rPr>
        <w:t xml:space="preserve">:  </w:t>
      </w:r>
      <w:r w:rsidRPr="00D103F1">
        <w:rPr>
          <w:bCs/>
          <w:lang w:val="en-US"/>
        </w:rPr>
        <w:t>With this feature users are able to cr</w:t>
      </w:r>
      <w:r w:rsidR="00755EF0">
        <w:rPr>
          <w:bCs/>
          <w:lang w:val="en-US"/>
        </w:rPr>
        <w:t xml:space="preserve">eate a new </w:t>
      </w:r>
      <w:r w:rsidR="00692737">
        <w:rPr>
          <w:bCs/>
          <w:lang w:val="en-US"/>
        </w:rPr>
        <w:t xml:space="preserve">unstructured </w:t>
      </w:r>
      <w:r w:rsidR="00755EF0">
        <w:rPr>
          <w:bCs/>
          <w:lang w:val="en-US"/>
        </w:rPr>
        <w:t xml:space="preserve">dataset and associate it with a research plan, and </w:t>
      </w:r>
      <w:r w:rsidR="000F0E50">
        <w:rPr>
          <w:bCs/>
          <w:lang w:val="en-US"/>
        </w:rPr>
        <w:t xml:space="preserve">a </w:t>
      </w:r>
      <w:proofErr w:type="gramStart"/>
      <w:r w:rsidR="000F0E50">
        <w:rPr>
          <w:bCs/>
          <w:lang w:val="en-US"/>
        </w:rPr>
        <w:t>metadata</w:t>
      </w:r>
      <w:r w:rsidRPr="00D103F1">
        <w:rPr>
          <w:bCs/>
          <w:lang w:val="en-US"/>
        </w:rPr>
        <w:t xml:space="preserve"> </w:t>
      </w:r>
      <w:r w:rsidR="000F0E50">
        <w:rPr>
          <w:bCs/>
          <w:lang w:val="en-US"/>
        </w:rPr>
        <w:t xml:space="preserve"> schema</w:t>
      </w:r>
      <w:proofErr w:type="gramEnd"/>
      <w:r w:rsidR="000F0E50">
        <w:rPr>
          <w:bCs/>
          <w:lang w:val="en-US"/>
        </w:rPr>
        <w:t xml:space="preserve"> (e.g. ABCD)</w:t>
      </w:r>
      <w:r w:rsidR="00755EF0">
        <w:rPr>
          <w:bCs/>
          <w:lang w:val="en-US"/>
        </w:rPr>
        <w:t>. This feature contains a wizard for guided metadata entry in accordance to the selected metadata schema.</w:t>
      </w:r>
    </w:p>
    <w:p w:rsidR="00042888" w:rsidRPr="0099005F" w:rsidRDefault="00042888" w:rsidP="0099005F">
      <w:pPr>
        <w:pStyle w:val="Listenabsatz"/>
        <w:numPr>
          <w:ilvl w:val="0"/>
          <w:numId w:val="24"/>
        </w:numPr>
        <w:rPr>
          <w:lang w:val="en-US"/>
        </w:rPr>
      </w:pPr>
      <w:r>
        <w:rPr>
          <w:b/>
          <w:lang w:val="en-US"/>
        </w:rPr>
        <w:t>Push big files to server</w:t>
      </w:r>
      <w:r w:rsidR="00692737">
        <w:rPr>
          <w:b/>
          <w:lang w:val="en-US"/>
        </w:rPr>
        <w:t xml:space="preserve">: </w:t>
      </w:r>
      <w:r w:rsidR="00692737">
        <w:rPr>
          <w:lang w:val="en-US"/>
        </w:rPr>
        <w:t>A new interface for uploading multiple large files to the server</w:t>
      </w:r>
    </w:p>
    <w:p w:rsidR="00833D5C" w:rsidRPr="009A41BC" w:rsidRDefault="00833D5C" w:rsidP="00833D5C">
      <w:pPr>
        <w:pStyle w:val="berschrift3"/>
      </w:pPr>
      <w:proofErr w:type="spellStart"/>
      <w:r w:rsidRPr="009A41BC">
        <w:t>Changed</w:t>
      </w:r>
      <w:proofErr w:type="spellEnd"/>
      <w:r w:rsidRPr="009A41BC">
        <w:t>/ Enhanced Features</w:t>
      </w:r>
    </w:p>
    <w:p w:rsidR="00042888" w:rsidRDefault="00080191" w:rsidP="00833D5C">
      <w:pPr>
        <w:pStyle w:val="Listenabsatz"/>
        <w:numPr>
          <w:ilvl w:val="0"/>
          <w:numId w:val="24"/>
        </w:numPr>
        <w:rPr>
          <w:lang w:val="en-US"/>
        </w:rPr>
      </w:pPr>
      <w:r w:rsidRPr="00080191">
        <w:rPr>
          <w:lang w:val="en-US"/>
        </w:rPr>
        <w:t xml:space="preserve">minor user interface changes of the </w:t>
      </w:r>
      <w:r w:rsidR="00042888" w:rsidRPr="00755EF0">
        <w:rPr>
          <w:b/>
          <w:lang w:val="en-US"/>
        </w:rPr>
        <w:t>Create New Dataset</w:t>
      </w:r>
      <w:r>
        <w:rPr>
          <w:b/>
          <w:lang w:val="en-US"/>
        </w:rPr>
        <w:t xml:space="preserve"> </w:t>
      </w:r>
      <w:r w:rsidRPr="00080191">
        <w:rPr>
          <w:lang w:val="en-US"/>
        </w:rPr>
        <w:t>wizard</w:t>
      </w:r>
    </w:p>
    <w:p w:rsidR="00042888" w:rsidRPr="004A7EF4" w:rsidRDefault="00755EF0" w:rsidP="004A7EF4">
      <w:pPr>
        <w:pStyle w:val="Listenabsatz"/>
        <w:numPr>
          <w:ilvl w:val="0"/>
          <w:numId w:val="24"/>
        </w:numPr>
        <w:rPr>
          <w:lang w:val="en-US"/>
        </w:rPr>
      </w:pPr>
      <w:r>
        <w:rPr>
          <w:lang w:val="en-US"/>
        </w:rPr>
        <w:t xml:space="preserve">The </w:t>
      </w:r>
      <w:r w:rsidRPr="00755EF0">
        <w:rPr>
          <w:b/>
          <w:lang w:val="en-US"/>
        </w:rPr>
        <w:t xml:space="preserve">Upload Data </w:t>
      </w:r>
      <w:r w:rsidR="00080191">
        <w:rPr>
          <w:b/>
          <w:lang w:val="en-US"/>
        </w:rPr>
        <w:t xml:space="preserve">to Dataset </w:t>
      </w:r>
      <w:r w:rsidRPr="00755EF0">
        <w:rPr>
          <w:b/>
          <w:lang w:val="en-US"/>
        </w:rPr>
        <w:t>Wizard</w:t>
      </w:r>
      <w:r>
        <w:rPr>
          <w:lang w:val="en-US"/>
        </w:rPr>
        <w:t xml:space="preserve"> has been adapted to </w:t>
      </w:r>
      <w:r w:rsidR="00080191">
        <w:rPr>
          <w:lang w:val="en-US"/>
        </w:rPr>
        <w:t>support both, structured and unstructured data</w:t>
      </w:r>
      <w:r>
        <w:rPr>
          <w:lang w:val="en-US"/>
        </w:rPr>
        <w:t>.</w:t>
      </w:r>
    </w:p>
    <w:p w:rsidR="00833D5C" w:rsidRPr="009A41BC" w:rsidRDefault="00833D5C" w:rsidP="00833D5C">
      <w:pPr>
        <w:pStyle w:val="berschrift3"/>
      </w:pPr>
      <w:proofErr w:type="spellStart"/>
      <w:r w:rsidRPr="009A41BC">
        <w:t>Dropped</w:t>
      </w:r>
      <w:proofErr w:type="spellEnd"/>
      <w:r w:rsidRPr="009A41BC">
        <w:t xml:space="preserve"> Features</w:t>
      </w:r>
    </w:p>
    <w:p w:rsidR="00833D5C" w:rsidRDefault="00833D5C" w:rsidP="00833D5C">
      <w:pPr>
        <w:pStyle w:val="Listenabsatz"/>
        <w:numPr>
          <w:ilvl w:val="0"/>
          <w:numId w:val="24"/>
        </w:numPr>
        <w:rPr>
          <w:lang w:val="en-US"/>
        </w:rPr>
      </w:pPr>
      <w:r>
        <w:rPr>
          <w:lang w:val="en-US"/>
        </w:rPr>
        <w:t>NA</w:t>
      </w:r>
    </w:p>
    <w:p w:rsidR="00833D5C" w:rsidRPr="009A41BC" w:rsidRDefault="00833D5C" w:rsidP="00833D5C">
      <w:pPr>
        <w:pStyle w:val="berschrift3"/>
      </w:pPr>
      <w:r w:rsidRPr="009A41BC">
        <w:t xml:space="preserve">Fixed </w:t>
      </w:r>
      <w:proofErr w:type="spellStart"/>
      <w:r w:rsidRPr="009A41BC">
        <w:t>Issues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9A41BC" w:rsidRDefault="00833D5C" w:rsidP="00833D5C">
      <w:pPr>
        <w:pStyle w:val="berschrift3"/>
      </w:pPr>
      <w:proofErr w:type="spellStart"/>
      <w:r w:rsidRPr="009A41BC">
        <w:t>Breaking</w:t>
      </w:r>
      <w:proofErr w:type="spellEnd"/>
      <w:r w:rsidRPr="009A41BC">
        <w:t xml:space="preserve"> </w:t>
      </w:r>
      <w:proofErr w:type="spellStart"/>
      <w:r w:rsidRPr="009A41BC">
        <w:t>Changes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9A41BC">
        <w:lastRenderedPageBreak/>
        <w:t>Known</w:t>
      </w:r>
      <w:proofErr w:type="spellEnd"/>
      <w:r w:rsidRPr="009A41BC">
        <w:t xml:space="preserve"> </w:t>
      </w:r>
      <w:proofErr w:type="spellStart"/>
      <w:r w:rsidRPr="005915C4">
        <w:t>Issues</w:t>
      </w:r>
      <w:proofErr w:type="spellEnd"/>
    </w:p>
    <w:p w:rsidR="00756318" w:rsidRDefault="00042888" w:rsidP="00756318">
      <w:pPr>
        <w:pStyle w:val="Listenabsatz"/>
        <w:numPr>
          <w:ilvl w:val="0"/>
          <w:numId w:val="24"/>
        </w:numPr>
        <w:rPr>
          <w:lang w:val="en-US"/>
        </w:rPr>
      </w:pPr>
      <w:r>
        <w:rPr>
          <w:lang w:val="en-US"/>
        </w:rPr>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833D5C">
      <w:pPr>
        <w:pStyle w:val="Listenabsatz"/>
        <w:rPr>
          <w:lang w:val="en-US"/>
        </w:rPr>
      </w:pPr>
    </w:p>
    <w:p w:rsidR="00833D5C" w:rsidRDefault="009A19EF" w:rsidP="00833D5C">
      <w:pPr>
        <w:pStyle w:val="berschrift2"/>
        <w:numPr>
          <w:ilvl w:val="0"/>
          <w:numId w:val="26"/>
        </w:numPr>
        <w:rPr>
          <w:lang w:val="en-US"/>
        </w:rPr>
      </w:pPr>
      <w:r>
        <w:rPr>
          <w:lang w:val="en-US"/>
        </w:rPr>
        <w:t>Security</w:t>
      </w:r>
      <w:r w:rsidR="00833D5C">
        <w:rPr>
          <w:lang w:val="en-US"/>
        </w:rPr>
        <w:t xml:space="preserve"> Module</w:t>
      </w:r>
    </w:p>
    <w:p w:rsidR="009A19EF" w:rsidRPr="009A19EF" w:rsidRDefault="009A19EF" w:rsidP="009A19EF">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833D5C">
      <w:pPr>
        <w:pStyle w:val="berschrift3"/>
      </w:pPr>
      <w:proofErr w:type="spellStart"/>
      <w:r w:rsidRPr="00230E69">
        <w:t>Existing</w:t>
      </w:r>
      <w:proofErr w:type="spellEnd"/>
      <w:r w:rsidRPr="00230E69">
        <w:t xml:space="preserve"> Features</w:t>
      </w:r>
    </w:p>
    <w:p w:rsidR="002C696E" w:rsidRDefault="002C696E" w:rsidP="002C696E">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2C696E">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Pr="00AD2159" w:rsidRDefault="005A2445" w:rsidP="002C696E">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833D5C" w:rsidRDefault="00833D5C" w:rsidP="00833D5C">
      <w:pPr>
        <w:pStyle w:val="berschrift3"/>
      </w:pPr>
      <w:r w:rsidRPr="005915C4">
        <w:t>New Features</w:t>
      </w:r>
    </w:p>
    <w:p w:rsidR="005A2445" w:rsidRDefault="00924658" w:rsidP="007F7ABD">
      <w:pPr>
        <w:pStyle w:val="Listenabsatz"/>
        <w:numPr>
          <w:ilvl w:val="0"/>
          <w:numId w:val="24"/>
        </w:numPr>
        <w:rPr>
          <w:lang w:val="en-US"/>
        </w:rPr>
      </w:pPr>
      <w:r w:rsidRPr="007F7ABD">
        <w:rPr>
          <w:b/>
          <w:lang w:val="en-US"/>
        </w:rPr>
        <w:t>Dataset Security</w:t>
      </w:r>
      <w:r w:rsidR="007F7ABD">
        <w:rPr>
          <w:lang w:val="en-US"/>
        </w:rPr>
        <w:t xml:space="preserve">: manage how users </w:t>
      </w:r>
      <w:r w:rsidR="007F7ABD" w:rsidRPr="007F7ABD">
        <w:rPr>
          <w:lang w:val="en-US"/>
        </w:rPr>
        <w:t xml:space="preserve">or roles </w:t>
      </w:r>
      <w:r w:rsidR="007F7ABD">
        <w:rPr>
          <w:lang w:val="en-US"/>
        </w:rPr>
        <w:t>can</w:t>
      </w:r>
      <w:r w:rsidR="007F7ABD" w:rsidRPr="007F7ABD">
        <w:rPr>
          <w:lang w:val="en-US"/>
        </w:rPr>
        <w:t xml:space="preserve"> access </w:t>
      </w:r>
      <w:r w:rsidR="007F7ABD">
        <w:rPr>
          <w:lang w:val="en-US"/>
        </w:rPr>
        <w:t xml:space="preserve">(i.e. </w:t>
      </w:r>
      <w:r w:rsidR="007F7ABD" w:rsidRPr="007F7ABD">
        <w:rPr>
          <w:lang w:val="en-US"/>
        </w:rPr>
        <w:t xml:space="preserve">read, </w:t>
      </w:r>
      <w:r w:rsidR="007F7ABD">
        <w:rPr>
          <w:lang w:val="en-US"/>
        </w:rPr>
        <w:t>update, delete) the primary data of</w:t>
      </w:r>
      <w:r w:rsidR="007F7ABD" w:rsidRPr="007F7ABD">
        <w:rPr>
          <w:lang w:val="en-US"/>
        </w:rPr>
        <w:t xml:space="preserve"> individual datasets.</w:t>
      </w:r>
    </w:p>
    <w:p w:rsidR="002C696E" w:rsidRPr="002C696E" w:rsidRDefault="00EB2410" w:rsidP="00EB2410">
      <w:pPr>
        <w:pStyle w:val="Listenabsatz"/>
        <w:rPr>
          <w:b/>
          <w:bCs/>
          <w:lang w:val="en-US"/>
        </w:rPr>
      </w:pPr>
      <w:r>
        <w:rPr>
          <w:bCs/>
          <w:lang w:val="en-US"/>
        </w:rPr>
        <w:t xml:space="preserve"> </w:t>
      </w:r>
    </w:p>
    <w:p w:rsidR="00833D5C" w:rsidRPr="005A3926" w:rsidRDefault="00833D5C" w:rsidP="00833D5C">
      <w:pPr>
        <w:pStyle w:val="berschrift3"/>
        <w:rPr>
          <w:lang w:val="en-US"/>
        </w:rPr>
      </w:pPr>
      <w:r w:rsidRPr="005A3926">
        <w:rPr>
          <w:lang w:val="en-US"/>
        </w:rPr>
        <w:t>Changed/ Enhanced Features</w:t>
      </w:r>
    </w:p>
    <w:p w:rsidR="00833D5C" w:rsidRPr="005A2445" w:rsidRDefault="00BC10AD" w:rsidP="005A2445">
      <w:pPr>
        <w:pStyle w:val="Listenabsatz"/>
        <w:numPr>
          <w:ilvl w:val="0"/>
          <w:numId w:val="24"/>
        </w:numPr>
        <w:rPr>
          <w:lang w:val="en-US"/>
        </w:rPr>
      </w:pPr>
      <w:r>
        <w:rPr>
          <w:b/>
          <w:bCs/>
          <w:lang w:val="en-US"/>
        </w:rPr>
        <w:t>Feature security</w:t>
      </w:r>
      <w:r>
        <w:rPr>
          <w:bCs/>
          <w:lang w:val="en-US"/>
        </w:rPr>
        <w:t xml:space="preserve">: </w:t>
      </w:r>
      <w:r w:rsidR="00881DB1">
        <w:rPr>
          <w:bCs/>
          <w:lang w:val="en-US"/>
        </w:rPr>
        <w:t>The</w:t>
      </w:r>
      <w:r>
        <w:rPr>
          <w:bCs/>
          <w:lang w:val="en-US"/>
        </w:rPr>
        <w:t xml:space="preserve"> management  interface now shows also effective permission inherited from higher level settings</w:t>
      </w:r>
      <w:r w:rsidR="00881DB1">
        <w:rPr>
          <w:bCs/>
          <w:lang w:val="en-US"/>
        </w:rPr>
        <w:t xml:space="preserve"> </w:t>
      </w:r>
    </w:p>
    <w:p w:rsidR="00833D5C" w:rsidRPr="005A3926" w:rsidRDefault="00833D5C" w:rsidP="00833D5C">
      <w:pPr>
        <w:pStyle w:val="berschrift3"/>
        <w:rPr>
          <w:lang w:val="en-US"/>
        </w:rPr>
      </w:pPr>
      <w:r w:rsidRPr="005A3926">
        <w:rPr>
          <w:lang w:val="en-US"/>
        </w:rPr>
        <w:t>Dropped Features</w:t>
      </w:r>
    </w:p>
    <w:p w:rsidR="00833D5C" w:rsidRDefault="00BC10AD" w:rsidP="00833D5C">
      <w:pPr>
        <w:pStyle w:val="Listenabsatz"/>
        <w:numPr>
          <w:ilvl w:val="0"/>
          <w:numId w:val="24"/>
        </w:numPr>
        <w:rPr>
          <w:lang w:val="en-US"/>
        </w:rPr>
      </w:pPr>
      <w:r>
        <w:rPr>
          <w:lang w:val="en-US"/>
        </w:rPr>
        <w:t>Spaces in user names and passwords are not allowed anymore</w:t>
      </w:r>
    </w:p>
    <w:p w:rsidR="00833D5C" w:rsidRPr="005A3926" w:rsidRDefault="00833D5C" w:rsidP="00833D5C">
      <w:pPr>
        <w:pStyle w:val="berschrift3"/>
        <w:rPr>
          <w:lang w:val="en-US"/>
        </w:rPr>
      </w:pPr>
      <w:r w:rsidRPr="005A3926">
        <w:rPr>
          <w:lang w:val="en-US"/>
        </w:rPr>
        <w:t xml:space="preserve">Fixed Issues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5A3926">
        <w:rPr>
          <w:lang w:val="en-US"/>
        </w:rPr>
        <w:t>Bre</w:t>
      </w:r>
      <w:r w:rsidRPr="00EB2410">
        <w:rPr>
          <w:lang w:val="en-US"/>
        </w:rPr>
        <w:t xml:space="preserve">aking Changes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EB2410">
        <w:rPr>
          <w:lang w:val="en-US"/>
        </w:rPr>
        <w:t>Known Issues</w:t>
      </w:r>
    </w:p>
    <w:p w:rsidR="00833D5C" w:rsidRPr="00EB2410" w:rsidRDefault="00833D5C" w:rsidP="00EB2410">
      <w:pPr>
        <w:pStyle w:val="Listenabsatz"/>
        <w:numPr>
          <w:ilvl w:val="0"/>
          <w:numId w:val="24"/>
        </w:numPr>
        <w:rPr>
          <w:lang w:val="en-US"/>
        </w:rPr>
      </w:pPr>
      <w:r w:rsidRPr="00EB2410">
        <w:rPr>
          <w:lang w:val="en-US"/>
        </w:rPr>
        <w:t>NA</w:t>
      </w:r>
    </w:p>
    <w:p w:rsidR="00833D5C" w:rsidRDefault="00833D5C" w:rsidP="009A41BC">
      <w:pPr>
        <w:pStyle w:val="Listenabsatz"/>
        <w:rPr>
          <w:lang w:val="en-US"/>
        </w:rPr>
      </w:pPr>
    </w:p>
    <w:p w:rsidR="00833D5C" w:rsidRDefault="00833D5C" w:rsidP="00833D5C">
      <w:pPr>
        <w:pStyle w:val="berschrift2"/>
        <w:numPr>
          <w:ilvl w:val="0"/>
          <w:numId w:val="26"/>
        </w:numPr>
        <w:rPr>
          <w:lang w:val="en-US"/>
        </w:rPr>
      </w:pPr>
      <w:r>
        <w:rPr>
          <w:lang w:val="en-US"/>
        </w:rPr>
        <w:t>Research Planning Module</w:t>
      </w:r>
    </w:p>
    <w:p w:rsidR="00FA07CE" w:rsidRDefault="0051219F" w:rsidP="0051219F">
      <w:pPr>
        <w:jc w:val="both"/>
        <w:rPr>
          <w:lang w:val="en-US"/>
        </w:rPr>
      </w:pPr>
      <w:r w:rsidRPr="0051219F">
        <w:rPr>
          <w:lang w:val="en-US"/>
        </w:rPr>
        <w:t xml:space="preserve">The purpose of the planning module is to provide </w:t>
      </w:r>
      <w:r w:rsidR="00FB3F09">
        <w:rPr>
          <w:lang w:val="en-US"/>
        </w:rPr>
        <w:t xml:space="preserve">and manage </w:t>
      </w:r>
      <w:r w:rsidRPr="0051219F">
        <w:rPr>
          <w:lang w:val="en-US"/>
        </w:rPr>
        <w:t>context</w:t>
      </w:r>
      <w:r w:rsidR="00FB3F09">
        <w:rPr>
          <w:lang w:val="en-US"/>
        </w:rPr>
        <w:t xml:space="preserve">ual information related to </w:t>
      </w:r>
      <w:r w:rsidR="00FB3F09" w:rsidRPr="0051219F">
        <w:rPr>
          <w:lang w:val="en-US"/>
        </w:rPr>
        <w:t>data management</w:t>
      </w:r>
      <w:r w:rsidR="00FB3F09">
        <w:rPr>
          <w:lang w:val="en-US"/>
        </w:rPr>
        <w:t>.</w:t>
      </w:r>
      <w:r w:rsidRPr="0051219F">
        <w:rPr>
          <w:lang w:val="en-US"/>
        </w:rPr>
        <w:t xml:space="preserve"> </w:t>
      </w:r>
      <w:r w:rsidR="00FA07CE">
        <w:rPr>
          <w:lang w:val="en-US"/>
        </w:rPr>
        <w:t>This covers many different aspects such as s</w:t>
      </w:r>
      <w:r w:rsidR="00FB3F09">
        <w:rPr>
          <w:lang w:val="en-US"/>
        </w:rPr>
        <w:t>upport</w:t>
      </w:r>
      <w:r w:rsidR="00FA07CE">
        <w:rPr>
          <w:lang w:val="en-US"/>
        </w:rPr>
        <w:t xml:space="preserve">ing </w:t>
      </w:r>
      <w:r w:rsidR="00FB3F09">
        <w:rPr>
          <w:lang w:val="en-US"/>
        </w:rPr>
        <w:t xml:space="preserve">users in </w:t>
      </w:r>
      <w:r w:rsidR="00197C8D">
        <w:rPr>
          <w:lang w:val="en-US"/>
        </w:rPr>
        <w:t>defining d</w:t>
      </w:r>
      <w:r w:rsidR="00FB3F09" w:rsidRPr="0051219F">
        <w:rPr>
          <w:lang w:val="en-US"/>
        </w:rPr>
        <w:t xml:space="preserve">ata </w:t>
      </w:r>
      <w:r w:rsidR="00197C8D">
        <w:rPr>
          <w:lang w:val="en-US"/>
        </w:rPr>
        <w:t>and</w:t>
      </w:r>
      <w:r w:rsidR="00FB3F09" w:rsidRPr="0051219F">
        <w:rPr>
          <w:lang w:val="en-US"/>
        </w:rPr>
        <w:t xml:space="preserve"> metadata structures, units, workflows</w:t>
      </w:r>
      <w:r w:rsidR="00197C8D">
        <w:rPr>
          <w:lang w:val="en-US"/>
        </w:rPr>
        <w:t xml:space="preserve">, </w:t>
      </w:r>
      <w:r w:rsidR="00FA07CE">
        <w:rPr>
          <w:lang w:val="en-US"/>
        </w:rPr>
        <w:t xml:space="preserve">procedures, </w:t>
      </w:r>
      <w:r w:rsidR="00197C8D">
        <w:rPr>
          <w:lang w:val="en-US"/>
        </w:rPr>
        <w:t xml:space="preserve">administrative bindings (projects, institutions, people), </w:t>
      </w:r>
      <w:r w:rsidR="00FB3F09" w:rsidRPr="0051219F">
        <w:rPr>
          <w:lang w:val="en-US"/>
        </w:rPr>
        <w:t xml:space="preserve"> </w:t>
      </w:r>
      <w:r w:rsidR="00FA07CE">
        <w:rPr>
          <w:lang w:val="en-US"/>
        </w:rPr>
        <w:t xml:space="preserve">as well as </w:t>
      </w:r>
      <w:r w:rsidR="00FA07CE" w:rsidRPr="0051219F">
        <w:rPr>
          <w:lang w:val="en-US"/>
        </w:rPr>
        <w:t>time and resources</w:t>
      </w:r>
      <w:r w:rsidR="00FA07CE">
        <w:rPr>
          <w:lang w:val="en-US"/>
        </w:rPr>
        <w:t xml:space="preserve"> planning.</w:t>
      </w:r>
    </w:p>
    <w:p w:rsidR="001354A6" w:rsidRPr="0051219F" w:rsidRDefault="0051219F" w:rsidP="001354A6">
      <w:pPr>
        <w:jc w:val="both"/>
        <w:rPr>
          <w:lang w:val="en-US"/>
        </w:rPr>
      </w:pPr>
      <w:r w:rsidRPr="0051219F">
        <w:rPr>
          <w:lang w:val="en-US"/>
        </w:rPr>
        <w:t xml:space="preserve">Every research context may have its specific copyright rules, publishing policies, quality control procedures and so on. </w:t>
      </w:r>
      <w:r w:rsidR="001354A6" w:rsidRPr="0051219F">
        <w:rPr>
          <w:lang w:val="en-US"/>
        </w:rPr>
        <w:t>Entities such as data and metadata structures, units and so on can be shared among different research contexts</w:t>
      </w:r>
      <w:r w:rsidR="001354A6">
        <w:rPr>
          <w:lang w:val="en-US"/>
        </w:rPr>
        <w:t xml:space="preserve"> and users</w:t>
      </w:r>
      <w:r w:rsidR="001354A6" w:rsidRPr="0051219F">
        <w:rPr>
          <w:lang w:val="en-US"/>
        </w:rPr>
        <w:t>.</w:t>
      </w:r>
    </w:p>
    <w:p w:rsidR="0051219F" w:rsidRPr="0051219F" w:rsidRDefault="00E05B29" w:rsidP="0051219F">
      <w:pPr>
        <w:jc w:val="both"/>
        <w:rPr>
          <w:lang w:val="en-US"/>
        </w:rPr>
      </w:pPr>
      <w:r>
        <w:rPr>
          <w:lang w:val="en-US"/>
        </w:rPr>
        <w:t xml:space="preserve">A conceptual model showing the connection and relationship between the different terms and entities is available at: </w:t>
      </w:r>
      <w:r w:rsidRPr="00E05B29">
        <w:rPr>
          <w:lang w:val="en-US"/>
        </w:rPr>
        <w:t>http://fusion.cs.uni-jena.de/bppCM/index.htm</w:t>
      </w:r>
    </w:p>
    <w:p w:rsidR="00833D5C" w:rsidRDefault="00833D5C" w:rsidP="00833D5C">
      <w:pPr>
        <w:pStyle w:val="berschrift3"/>
      </w:pPr>
      <w:proofErr w:type="spellStart"/>
      <w:r w:rsidRPr="00230E69">
        <w:lastRenderedPageBreak/>
        <w:t>Existing</w:t>
      </w:r>
      <w:proofErr w:type="spellEnd"/>
      <w:r w:rsidRPr="00230E69">
        <w:t xml:space="preserve"> Features</w:t>
      </w:r>
    </w:p>
    <w:p w:rsidR="00427538" w:rsidRDefault="00427538" w:rsidP="00427538">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427538">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427538">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Default="00427538" w:rsidP="00427538">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833D5C" w:rsidRPr="005915C4" w:rsidRDefault="00833D5C" w:rsidP="00833D5C">
      <w:pPr>
        <w:pStyle w:val="berschrift3"/>
      </w:pPr>
      <w:r w:rsidRPr="005915C4">
        <w:t>New Features</w:t>
      </w:r>
    </w:p>
    <w:p w:rsidR="00427538" w:rsidRPr="00674DBB" w:rsidRDefault="007F7ABD" w:rsidP="00427538">
      <w:pPr>
        <w:pStyle w:val="Listenabsatz"/>
        <w:numPr>
          <w:ilvl w:val="0"/>
          <w:numId w:val="24"/>
        </w:numPr>
        <w:jc w:val="both"/>
        <w:rPr>
          <w:lang w:val="en-US"/>
        </w:rPr>
      </w:pPr>
      <w:r w:rsidRPr="00674DBB">
        <w:rPr>
          <w:lang w:val="en-US"/>
        </w:rPr>
        <w:t>Create</w:t>
      </w:r>
      <w:r w:rsidR="00903A56" w:rsidRPr="00674DBB">
        <w:rPr>
          <w:lang w:val="en-US"/>
        </w:rPr>
        <w:t xml:space="preserve"> </w:t>
      </w:r>
      <w:r w:rsidR="00903A56" w:rsidRPr="00674DBB">
        <w:rPr>
          <w:b/>
          <w:lang w:val="en-US"/>
        </w:rPr>
        <w:t>unstructured data structures</w:t>
      </w:r>
      <w:r w:rsidR="00674DBB" w:rsidRPr="00674DBB">
        <w:rPr>
          <w:lang w:val="en-US"/>
        </w:rPr>
        <w:t xml:space="preserve">: besides structured data (e.g. </w:t>
      </w:r>
      <w:r w:rsidR="00674DBB">
        <w:rPr>
          <w:lang w:val="en-US"/>
        </w:rPr>
        <w:t xml:space="preserve">tabular) also other types of data are now supported by the system. </w:t>
      </w:r>
      <w:r w:rsidR="00525291">
        <w:rPr>
          <w:lang w:val="en-US"/>
        </w:rPr>
        <w:t>“</w:t>
      </w:r>
      <w:r w:rsidR="00674DBB">
        <w:rPr>
          <w:lang w:val="en-US"/>
        </w:rPr>
        <w:t>Unstructured Data Structure</w:t>
      </w:r>
      <w:r w:rsidR="00525291">
        <w:rPr>
          <w:lang w:val="en-US"/>
        </w:rPr>
        <w:t xml:space="preserve">” sounds contradictory, but conceptually these are dataset where the internal data structure is not known to or currently not supported by the system, but they still need to be </w:t>
      </w:r>
      <w:proofErr w:type="spellStart"/>
      <w:r w:rsidR="00525291">
        <w:rPr>
          <w:lang w:val="en-US"/>
        </w:rPr>
        <w:t>deferentiated</w:t>
      </w:r>
      <w:proofErr w:type="spellEnd"/>
      <w:r w:rsidR="00525291">
        <w:rPr>
          <w:lang w:val="en-US"/>
        </w:rPr>
        <w:t xml:space="preserve"> and registered with the system (e.g. JPEG, TIFF, </w:t>
      </w:r>
      <w:proofErr w:type="spellStart"/>
      <w:proofErr w:type="gramStart"/>
      <w:r w:rsidR="00525291">
        <w:rPr>
          <w:lang w:val="en-US"/>
        </w:rPr>
        <w:t>NetCDF</w:t>
      </w:r>
      <w:proofErr w:type="spellEnd"/>
      <w:proofErr w:type="gramEnd"/>
      <w:r w:rsidR="00525291">
        <w:rPr>
          <w:lang w:val="en-US"/>
        </w:rPr>
        <w:t>).</w:t>
      </w:r>
    </w:p>
    <w:p w:rsidR="00833D5C" w:rsidRPr="00674DBB" w:rsidRDefault="00833D5C" w:rsidP="00427538">
      <w:pPr>
        <w:pStyle w:val="berschrift3"/>
        <w:rPr>
          <w:lang w:val="en-US"/>
        </w:rPr>
      </w:pPr>
      <w:r w:rsidRPr="00674DBB">
        <w:rPr>
          <w:lang w:val="en-US"/>
        </w:rPr>
        <w:t>Changed/ Enhanced Features</w:t>
      </w:r>
    </w:p>
    <w:p w:rsidR="00833D5C" w:rsidRDefault="009C33A5" w:rsidP="00833D5C">
      <w:pPr>
        <w:pStyle w:val="Listenabsatz"/>
        <w:numPr>
          <w:ilvl w:val="0"/>
          <w:numId w:val="24"/>
        </w:numPr>
        <w:rPr>
          <w:lang w:val="en-US"/>
        </w:rPr>
      </w:pPr>
      <w:r>
        <w:rPr>
          <w:lang w:val="en-US"/>
        </w:rPr>
        <w:t>In the Data Structure Manager variables in data structures can be reordered now</w:t>
      </w:r>
    </w:p>
    <w:p w:rsidR="009C33A5" w:rsidRPr="002B6B17" w:rsidRDefault="009C33A5" w:rsidP="00833D5C">
      <w:pPr>
        <w:pStyle w:val="Listenabsatz"/>
        <w:numPr>
          <w:ilvl w:val="0"/>
          <w:numId w:val="24"/>
        </w:numPr>
        <w:rPr>
          <w:lang w:val="en-US"/>
        </w:rPr>
      </w:pPr>
      <w:r>
        <w:rPr>
          <w:lang w:val="en-US"/>
        </w:rPr>
        <w:t>Minor improvements in all related user interfaces (e.g. filtering added, messaging)</w:t>
      </w:r>
    </w:p>
    <w:p w:rsidR="00833D5C" w:rsidRPr="00674DBB" w:rsidRDefault="00833D5C" w:rsidP="00833D5C">
      <w:pPr>
        <w:pStyle w:val="berschrift3"/>
        <w:rPr>
          <w:lang w:val="en-US"/>
        </w:rPr>
      </w:pPr>
      <w:r w:rsidRPr="00674DBB">
        <w:rPr>
          <w:lang w:val="en-US"/>
        </w:rPr>
        <w:t>Dropped Features</w:t>
      </w:r>
    </w:p>
    <w:p w:rsidR="00833D5C" w:rsidRDefault="00833D5C" w:rsidP="00833D5C">
      <w:pPr>
        <w:pStyle w:val="Listenabsatz"/>
        <w:numPr>
          <w:ilvl w:val="0"/>
          <w:numId w:val="24"/>
        </w:numPr>
        <w:rPr>
          <w:lang w:val="en-US"/>
        </w:rPr>
      </w:pPr>
      <w:r>
        <w:rPr>
          <w:lang w:val="en-US"/>
        </w:rPr>
        <w:t>NA</w:t>
      </w:r>
    </w:p>
    <w:p w:rsidR="00833D5C" w:rsidRPr="00674DBB" w:rsidRDefault="00833D5C" w:rsidP="00833D5C">
      <w:pPr>
        <w:pStyle w:val="berschrift3"/>
        <w:rPr>
          <w:lang w:val="en-US"/>
        </w:rPr>
      </w:pPr>
      <w:r w:rsidRPr="00674DBB">
        <w:rPr>
          <w:lang w:val="en-US"/>
        </w:rPr>
        <w:t xml:space="preserve">Fixed Issues  </w:t>
      </w:r>
    </w:p>
    <w:p w:rsidR="00833D5C" w:rsidRDefault="00903A56" w:rsidP="00833D5C">
      <w:pPr>
        <w:pStyle w:val="Listenabsatz"/>
        <w:numPr>
          <w:ilvl w:val="0"/>
          <w:numId w:val="24"/>
        </w:numPr>
        <w:rPr>
          <w:lang w:val="en-US"/>
        </w:rPr>
      </w:pPr>
      <w:r>
        <w:rPr>
          <w:lang w:val="en-US"/>
        </w:rPr>
        <w:t xml:space="preserve">Error when editing /deleting </w:t>
      </w:r>
      <w:r w:rsidR="007F7ABD">
        <w:rPr>
          <w:lang w:val="en-US"/>
        </w:rPr>
        <w:t>data structure /</w:t>
      </w:r>
      <w:r>
        <w:rPr>
          <w:lang w:val="en-US"/>
        </w:rPr>
        <w:t>data attributes / data types / units</w:t>
      </w:r>
      <w:r w:rsidR="007F7ABD">
        <w:rPr>
          <w:lang w:val="en-US"/>
        </w:rPr>
        <w:t xml:space="preserve"> is fixed</w:t>
      </w:r>
    </w:p>
    <w:p w:rsidR="00833D5C" w:rsidRPr="005915C4" w:rsidRDefault="00833D5C" w:rsidP="00833D5C">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Known</w:t>
      </w:r>
      <w:proofErr w:type="spellEnd"/>
      <w:r w:rsidRPr="005915C4">
        <w:t xml:space="preserve"> </w:t>
      </w:r>
      <w:proofErr w:type="spellStart"/>
      <w:r w:rsidRPr="005915C4">
        <w:t>Issues</w:t>
      </w:r>
      <w:proofErr w:type="spellEnd"/>
    </w:p>
    <w:p w:rsidR="00C7124E" w:rsidRDefault="00C7124E" w:rsidP="00C7124E">
      <w:pPr>
        <w:pStyle w:val="Listenabsatz"/>
        <w:numPr>
          <w:ilvl w:val="0"/>
          <w:numId w:val="24"/>
        </w:numPr>
        <w:rPr>
          <w:lang w:val="en-US"/>
        </w:rPr>
      </w:pPr>
      <w:r>
        <w:rPr>
          <w:lang w:val="en-US"/>
        </w:rPr>
        <w:t>NA</w:t>
      </w:r>
    </w:p>
    <w:p w:rsidR="008648B5" w:rsidRDefault="008648B5" w:rsidP="008648B5">
      <w:pPr>
        <w:rPr>
          <w:lang w:val="en-US"/>
        </w:rPr>
      </w:pPr>
    </w:p>
    <w:p w:rsidR="008648B5" w:rsidRDefault="008648B5" w:rsidP="008648B5">
      <w:pPr>
        <w:pStyle w:val="berschrift2"/>
        <w:numPr>
          <w:ilvl w:val="0"/>
          <w:numId w:val="26"/>
        </w:numPr>
        <w:rPr>
          <w:lang w:val="en-US"/>
        </w:rPr>
      </w:pPr>
      <w:r>
        <w:rPr>
          <w:lang w:val="en-US"/>
        </w:rPr>
        <w:t xml:space="preserve">Data </w:t>
      </w:r>
      <w:r w:rsidR="00B2546F">
        <w:rPr>
          <w:lang w:val="en-US"/>
        </w:rPr>
        <w:t>Dissemination</w:t>
      </w:r>
      <w:r>
        <w:rPr>
          <w:lang w:val="en-US"/>
        </w:rPr>
        <w:t xml:space="preserve"> Module</w:t>
      </w:r>
    </w:p>
    <w:p w:rsidR="00B2546F" w:rsidRDefault="008648B5" w:rsidP="008648B5">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8648B5">
      <w:pPr>
        <w:pStyle w:val="berschrift3"/>
      </w:pPr>
      <w:proofErr w:type="spellStart"/>
      <w:r w:rsidRPr="00230E69">
        <w:t>Existing</w:t>
      </w:r>
      <w:proofErr w:type="spellEnd"/>
      <w:r w:rsidRPr="00230E69">
        <w:t xml:space="preserve"> Features</w:t>
      </w:r>
    </w:p>
    <w:p w:rsidR="008648B5" w:rsidRPr="00EB1D91" w:rsidRDefault="00EB1D91" w:rsidP="00EB1D91">
      <w:pPr>
        <w:pStyle w:val="Listenabsatz"/>
        <w:numPr>
          <w:ilvl w:val="0"/>
          <w:numId w:val="24"/>
        </w:numPr>
        <w:rPr>
          <w:b/>
          <w:lang w:val="en-US"/>
        </w:rPr>
      </w:pPr>
      <w:r w:rsidRPr="00B2546F">
        <w:rPr>
          <w:b/>
          <w:lang w:val="en-US"/>
        </w:rPr>
        <w:t>Primary data download</w:t>
      </w:r>
      <w:r>
        <w:rPr>
          <w:b/>
          <w:lang w:val="en-US"/>
        </w:rPr>
        <w:t xml:space="preserve"> as Microsoft</w:t>
      </w:r>
      <w:r w:rsidRPr="00B2546F">
        <w:rPr>
          <w:b/>
          <w:lang w:val="en-US"/>
        </w:rPr>
        <w:t xml:space="preserve"> Excel file</w:t>
      </w:r>
    </w:p>
    <w:p w:rsidR="008648B5" w:rsidRPr="00EB1D91" w:rsidRDefault="008648B5" w:rsidP="008648B5">
      <w:pPr>
        <w:pStyle w:val="berschrift3"/>
        <w:rPr>
          <w:lang w:val="en-US"/>
        </w:rPr>
      </w:pPr>
      <w:r w:rsidRPr="00EB1D91">
        <w:rPr>
          <w:lang w:val="en-US"/>
        </w:rPr>
        <w:t>New Features</w:t>
      </w:r>
    </w:p>
    <w:p w:rsidR="00EB1D91" w:rsidRPr="00BC227C" w:rsidRDefault="00BC227C" w:rsidP="00EB1D91">
      <w:pPr>
        <w:pStyle w:val="Listenabsatz"/>
        <w:numPr>
          <w:ilvl w:val="0"/>
          <w:numId w:val="24"/>
        </w:numPr>
        <w:rPr>
          <w:lang w:val="en-US"/>
        </w:rPr>
      </w:pPr>
      <w:r w:rsidRPr="00B2546F">
        <w:rPr>
          <w:b/>
          <w:lang w:val="en-US"/>
        </w:rPr>
        <w:t>Primary data download</w:t>
      </w:r>
      <w:r>
        <w:rPr>
          <w:b/>
          <w:lang w:val="en-US"/>
        </w:rPr>
        <w:t xml:space="preserve"> as comma or tab separated file (CSV)</w:t>
      </w:r>
    </w:p>
    <w:p w:rsidR="00BC227C" w:rsidRPr="002B6B17" w:rsidRDefault="00BC227C" w:rsidP="00EB1D91">
      <w:pPr>
        <w:pStyle w:val="Listenabsatz"/>
        <w:numPr>
          <w:ilvl w:val="0"/>
          <w:numId w:val="24"/>
        </w:numPr>
        <w:rPr>
          <w:lang w:val="en-US"/>
        </w:rPr>
      </w:pPr>
      <w:r>
        <w:rPr>
          <w:b/>
          <w:lang w:val="en-US"/>
        </w:rPr>
        <w:t>Download of unstructured data (single file, multiple files in ZIP)</w:t>
      </w:r>
    </w:p>
    <w:p w:rsidR="008648B5" w:rsidRPr="005915C4" w:rsidRDefault="008648B5" w:rsidP="008648B5">
      <w:pPr>
        <w:pStyle w:val="berschrift3"/>
      </w:pPr>
      <w:proofErr w:type="spellStart"/>
      <w:r w:rsidRPr="005915C4">
        <w:t>Changed</w:t>
      </w:r>
      <w:proofErr w:type="spellEnd"/>
      <w:r w:rsidRPr="005915C4">
        <w:t>/ Enhanced Features</w:t>
      </w:r>
    </w:p>
    <w:p w:rsidR="00EB1D91" w:rsidRPr="002B6B17" w:rsidRDefault="00BC227C" w:rsidP="00EB1D91">
      <w:pPr>
        <w:pStyle w:val="Listenabsatz"/>
        <w:numPr>
          <w:ilvl w:val="0"/>
          <w:numId w:val="24"/>
        </w:numPr>
        <w:rPr>
          <w:lang w:val="en-US"/>
        </w:rPr>
      </w:pPr>
      <w:r>
        <w:rPr>
          <w:lang w:val="en-US"/>
        </w:rPr>
        <w:t xml:space="preserve">Download of structured primary data has been enhanced to allow </w:t>
      </w:r>
      <w:r w:rsidRPr="00217FA9">
        <w:rPr>
          <w:b/>
          <w:lang w:val="en-US"/>
        </w:rPr>
        <w:t>subset download</w:t>
      </w:r>
      <w:r w:rsidR="00101687">
        <w:rPr>
          <w:lang w:val="en-US"/>
        </w:rPr>
        <w:t xml:space="preserve"> based on filtering, sorting, column selection (WYSIWYG).</w:t>
      </w:r>
    </w:p>
    <w:p w:rsidR="008648B5" w:rsidRPr="005915C4" w:rsidRDefault="008648B5" w:rsidP="008648B5">
      <w:pPr>
        <w:pStyle w:val="berschrift3"/>
      </w:pPr>
      <w:proofErr w:type="spellStart"/>
      <w:r w:rsidRPr="005915C4">
        <w:t>Dropped</w:t>
      </w:r>
      <w:proofErr w:type="spellEnd"/>
      <w:r w:rsidRPr="005915C4">
        <w:t xml:space="preserve"> Features</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r w:rsidRPr="005915C4">
        <w:lastRenderedPageBreak/>
        <w:t xml:space="preserve">Fixed </w:t>
      </w:r>
      <w:proofErr w:type="spellStart"/>
      <w:r w:rsidRPr="005915C4">
        <w:t>Issues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Known</w:t>
      </w:r>
      <w:proofErr w:type="spellEnd"/>
      <w:r w:rsidRPr="005915C4">
        <w:t xml:space="preserve"> </w:t>
      </w:r>
      <w:proofErr w:type="spellStart"/>
      <w:r w:rsidRPr="005915C4">
        <w:t>Issues</w:t>
      </w:r>
      <w:proofErr w:type="spellEnd"/>
    </w:p>
    <w:p w:rsidR="009D2B2F" w:rsidRDefault="009D2B2F" w:rsidP="009D2B2F">
      <w:pPr>
        <w:pStyle w:val="Listenabsatz"/>
        <w:numPr>
          <w:ilvl w:val="0"/>
          <w:numId w:val="24"/>
        </w:numPr>
        <w:rPr>
          <w:lang w:val="en-US"/>
        </w:rPr>
      </w:pPr>
      <w:r>
        <w:rPr>
          <w:lang w:val="en-US"/>
        </w:rPr>
        <w:t>NA</w:t>
      </w: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530842">
      <w:pPr>
        <w:pStyle w:val="berschrift1"/>
        <w:numPr>
          <w:ilvl w:val="0"/>
          <w:numId w:val="23"/>
        </w:numPr>
      </w:pPr>
      <w:proofErr w:type="spellStart"/>
      <w:r w:rsidRPr="0040680F">
        <w:t>Contact</w:t>
      </w:r>
      <w:proofErr w:type="spellEnd"/>
    </w:p>
    <w:p w:rsidR="00C7124E" w:rsidRDefault="00C7124E" w:rsidP="009A41BC">
      <w:pPr>
        <w:rPr>
          <w:lang w:val="en-US"/>
        </w:rPr>
      </w:pPr>
    </w:p>
    <w:p w:rsidR="002E63B5" w:rsidRDefault="002E63B5" w:rsidP="009A41BC">
      <w:pPr>
        <w:rPr>
          <w:lang w:val="en-US"/>
        </w:rPr>
      </w:pPr>
      <w:r>
        <w:rPr>
          <w:lang w:val="en-US"/>
        </w:rPr>
        <w:t>Help desk:</w:t>
      </w:r>
    </w:p>
    <w:p w:rsidR="00371E3E" w:rsidRDefault="00371E3E" w:rsidP="00371E3E">
      <w:pPr>
        <w:pStyle w:val="Listenabsatz"/>
        <w:numPr>
          <w:ilvl w:val="0"/>
          <w:numId w:val="11"/>
        </w:numPr>
        <w:rPr>
          <w:lang w:val="en-US"/>
        </w:rPr>
      </w:pPr>
      <w:r>
        <w:rPr>
          <w:lang w:val="en-US"/>
        </w:rPr>
        <w:t>Website:</w:t>
      </w:r>
      <w:r>
        <w:rPr>
          <w:lang w:val="en-US"/>
        </w:rPr>
        <w:tab/>
      </w:r>
      <w:hyperlink r:id="rId8" w:history="1">
        <w:r w:rsidRPr="007B7B47">
          <w:rPr>
            <w:rStyle w:val="Hyperlink"/>
            <w:lang w:val="en-US"/>
          </w:rPr>
          <w:t>http://fusion.cs.uni-jena.de/bexis</w:t>
        </w:r>
      </w:hyperlink>
    </w:p>
    <w:p w:rsidR="002E63B5" w:rsidRDefault="002E63B5" w:rsidP="002E63B5">
      <w:pPr>
        <w:pStyle w:val="Listenabsatz"/>
        <w:numPr>
          <w:ilvl w:val="0"/>
          <w:numId w:val="11"/>
        </w:numPr>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2E63B5">
      <w:pPr>
        <w:pStyle w:val="Listenabsatz"/>
        <w:numPr>
          <w:ilvl w:val="0"/>
          <w:numId w:val="11"/>
        </w:numPr>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23456C">
      <w:pPr>
        <w:pStyle w:val="Listenabsatz"/>
        <w:numPr>
          <w:ilvl w:val="0"/>
          <w:numId w:val="11"/>
        </w:numPr>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1">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43CF1068"/>
    <w:multiLevelType w:val="hybridMultilevel"/>
    <w:tmpl w:val="F27ACCB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10"/>
  </w:num>
  <w:num w:numId="5">
    <w:abstractNumId w:val="20"/>
  </w:num>
  <w:num w:numId="6">
    <w:abstractNumId w:val="3"/>
  </w:num>
  <w:num w:numId="7">
    <w:abstractNumId w:val="9"/>
  </w:num>
  <w:num w:numId="8">
    <w:abstractNumId w:val="7"/>
  </w:num>
  <w:num w:numId="9">
    <w:abstractNumId w:val="2"/>
  </w:num>
  <w:num w:numId="10">
    <w:abstractNumId w:val="14"/>
  </w:num>
  <w:num w:numId="11">
    <w:abstractNumId w:val="6"/>
  </w:num>
  <w:num w:numId="12">
    <w:abstractNumId w:val="5"/>
  </w:num>
  <w:num w:numId="13">
    <w:abstractNumId w:val="1"/>
  </w:num>
  <w:num w:numId="14">
    <w:abstractNumId w:val="16"/>
  </w:num>
  <w:num w:numId="15">
    <w:abstractNumId w:val="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8"/>
  </w:num>
  <w:num w:numId="23">
    <w:abstractNumId w:val="4"/>
  </w:num>
  <w:num w:numId="24">
    <w:abstractNumId w:val="13"/>
  </w:num>
  <w:num w:numId="25">
    <w:abstractNumId w:val="19"/>
  </w:num>
  <w:num w:numId="26">
    <w:abstractNumId w:val="1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60"/>
    <w:rsid w:val="00010BD4"/>
    <w:rsid w:val="000272BD"/>
    <w:rsid w:val="00027B8C"/>
    <w:rsid w:val="00042888"/>
    <w:rsid w:val="000440E4"/>
    <w:rsid w:val="00056D56"/>
    <w:rsid w:val="000653AB"/>
    <w:rsid w:val="00080191"/>
    <w:rsid w:val="00091A1A"/>
    <w:rsid w:val="000B5893"/>
    <w:rsid w:val="000B5E3D"/>
    <w:rsid w:val="000C5D71"/>
    <w:rsid w:val="000E5297"/>
    <w:rsid w:val="000F0E50"/>
    <w:rsid w:val="00101687"/>
    <w:rsid w:val="001039C6"/>
    <w:rsid w:val="00107315"/>
    <w:rsid w:val="001354A6"/>
    <w:rsid w:val="00140B68"/>
    <w:rsid w:val="00140F74"/>
    <w:rsid w:val="001426E7"/>
    <w:rsid w:val="00172E0A"/>
    <w:rsid w:val="0017395E"/>
    <w:rsid w:val="00182548"/>
    <w:rsid w:val="00191031"/>
    <w:rsid w:val="00197C8D"/>
    <w:rsid w:val="001C07E0"/>
    <w:rsid w:val="001E04C3"/>
    <w:rsid w:val="001E70A5"/>
    <w:rsid w:val="001F17FF"/>
    <w:rsid w:val="001F7691"/>
    <w:rsid w:val="00203DDB"/>
    <w:rsid w:val="00211FFA"/>
    <w:rsid w:val="002127E1"/>
    <w:rsid w:val="00217FA9"/>
    <w:rsid w:val="0022052E"/>
    <w:rsid w:val="00230E69"/>
    <w:rsid w:val="0023456C"/>
    <w:rsid w:val="00244C95"/>
    <w:rsid w:val="00252B8C"/>
    <w:rsid w:val="002547CD"/>
    <w:rsid w:val="002642DD"/>
    <w:rsid w:val="002724FF"/>
    <w:rsid w:val="00280A99"/>
    <w:rsid w:val="002B532A"/>
    <w:rsid w:val="002B6B17"/>
    <w:rsid w:val="002C696E"/>
    <w:rsid w:val="002E63B5"/>
    <w:rsid w:val="0030165B"/>
    <w:rsid w:val="00340F4B"/>
    <w:rsid w:val="00346F9F"/>
    <w:rsid w:val="00371E3E"/>
    <w:rsid w:val="003A3017"/>
    <w:rsid w:val="003B3C5B"/>
    <w:rsid w:val="003C074B"/>
    <w:rsid w:val="003E792B"/>
    <w:rsid w:val="0040680F"/>
    <w:rsid w:val="00420D4A"/>
    <w:rsid w:val="00427538"/>
    <w:rsid w:val="00427AAF"/>
    <w:rsid w:val="00434C7C"/>
    <w:rsid w:val="004701DF"/>
    <w:rsid w:val="004A5AE4"/>
    <w:rsid w:val="004A7EF4"/>
    <w:rsid w:val="004C06E2"/>
    <w:rsid w:val="004C2B78"/>
    <w:rsid w:val="004D1164"/>
    <w:rsid w:val="004F661B"/>
    <w:rsid w:val="004F7DA6"/>
    <w:rsid w:val="0051219F"/>
    <w:rsid w:val="005126BE"/>
    <w:rsid w:val="005221FD"/>
    <w:rsid w:val="00525291"/>
    <w:rsid w:val="00530842"/>
    <w:rsid w:val="00532F8D"/>
    <w:rsid w:val="00562DFC"/>
    <w:rsid w:val="005915C4"/>
    <w:rsid w:val="005A146D"/>
    <w:rsid w:val="005A2445"/>
    <w:rsid w:val="005A2F28"/>
    <w:rsid w:val="005A3926"/>
    <w:rsid w:val="005A6EE5"/>
    <w:rsid w:val="005C363F"/>
    <w:rsid w:val="005D2AB4"/>
    <w:rsid w:val="005D79F0"/>
    <w:rsid w:val="005E7142"/>
    <w:rsid w:val="005F41AF"/>
    <w:rsid w:val="006442B6"/>
    <w:rsid w:val="006536EA"/>
    <w:rsid w:val="00654F41"/>
    <w:rsid w:val="00657255"/>
    <w:rsid w:val="00660170"/>
    <w:rsid w:val="00674DBB"/>
    <w:rsid w:val="00675D2C"/>
    <w:rsid w:val="00692737"/>
    <w:rsid w:val="006C042A"/>
    <w:rsid w:val="006D29D1"/>
    <w:rsid w:val="006D3323"/>
    <w:rsid w:val="006D46F5"/>
    <w:rsid w:val="006F1697"/>
    <w:rsid w:val="006F7166"/>
    <w:rsid w:val="00701839"/>
    <w:rsid w:val="00701DD9"/>
    <w:rsid w:val="00724E22"/>
    <w:rsid w:val="007442A8"/>
    <w:rsid w:val="00755EF0"/>
    <w:rsid w:val="00756318"/>
    <w:rsid w:val="0077039B"/>
    <w:rsid w:val="007735D7"/>
    <w:rsid w:val="007975B6"/>
    <w:rsid w:val="007A22E3"/>
    <w:rsid w:val="007A621C"/>
    <w:rsid w:val="007A79F6"/>
    <w:rsid w:val="007C7B3A"/>
    <w:rsid w:val="007F7ABD"/>
    <w:rsid w:val="00833D5C"/>
    <w:rsid w:val="0085071C"/>
    <w:rsid w:val="008648B5"/>
    <w:rsid w:val="0086743F"/>
    <w:rsid w:val="00881DB1"/>
    <w:rsid w:val="0088538C"/>
    <w:rsid w:val="00890FEC"/>
    <w:rsid w:val="0089122B"/>
    <w:rsid w:val="008A14C6"/>
    <w:rsid w:val="008C0379"/>
    <w:rsid w:val="008C1126"/>
    <w:rsid w:val="008C3D82"/>
    <w:rsid w:val="008F1CB9"/>
    <w:rsid w:val="00903A56"/>
    <w:rsid w:val="00923B58"/>
    <w:rsid w:val="00924658"/>
    <w:rsid w:val="0092727A"/>
    <w:rsid w:val="00951A00"/>
    <w:rsid w:val="00955360"/>
    <w:rsid w:val="009616F9"/>
    <w:rsid w:val="00980311"/>
    <w:rsid w:val="0098512F"/>
    <w:rsid w:val="0099005F"/>
    <w:rsid w:val="00990573"/>
    <w:rsid w:val="00995838"/>
    <w:rsid w:val="00997556"/>
    <w:rsid w:val="009A19EF"/>
    <w:rsid w:val="009A41BC"/>
    <w:rsid w:val="009B3283"/>
    <w:rsid w:val="009B46E0"/>
    <w:rsid w:val="009C33A5"/>
    <w:rsid w:val="009D1483"/>
    <w:rsid w:val="009D28FD"/>
    <w:rsid w:val="009D2B2F"/>
    <w:rsid w:val="009D76F2"/>
    <w:rsid w:val="009D7B00"/>
    <w:rsid w:val="009E03C9"/>
    <w:rsid w:val="009E280E"/>
    <w:rsid w:val="009E778F"/>
    <w:rsid w:val="009F64E1"/>
    <w:rsid w:val="00A11827"/>
    <w:rsid w:val="00A33153"/>
    <w:rsid w:val="00A33214"/>
    <w:rsid w:val="00A96250"/>
    <w:rsid w:val="00A96253"/>
    <w:rsid w:val="00AB0E0D"/>
    <w:rsid w:val="00AC6AA9"/>
    <w:rsid w:val="00AD2159"/>
    <w:rsid w:val="00AE1349"/>
    <w:rsid w:val="00AE4E2A"/>
    <w:rsid w:val="00AF0F15"/>
    <w:rsid w:val="00B070F1"/>
    <w:rsid w:val="00B2187A"/>
    <w:rsid w:val="00B22C60"/>
    <w:rsid w:val="00B2546F"/>
    <w:rsid w:val="00B82788"/>
    <w:rsid w:val="00B963E4"/>
    <w:rsid w:val="00BA0AB3"/>
    <w:rsid w:val="00BC10AD"/>
    <w:rsid w:val="00BC227C"/>
    <w:rsid w:val="00BC65E4"/>
    <w:rsid w:val="00BF06AD"/>
    <w:rsid w:val="00C01518"/>
    <w:rsid w:val="00C048CF"/>
    <w:rsid w:val="00C103C6"/>
    <w:rsid w:val="00C110F3"/>
    <w:rsid w:val="00C27DB9"/>
    <w:rsid w:val="00C37366"/>
    <w:rsid w:val="00C600BE"/>
    <w:rsid w:val="00C669F0"/>
    <w:rsid w:val="00C7124E"/>
    <w:rsid w:val="00C8464A"/>
    <w:rsid w:val="00C92568"/>
    <w:rsid w:val="00CC2B65"/>
    <w:rsid w:val="00CD7065"/>
    <w:rsid w:val="00D04496"/>
    <w:rsid w:val="00D103F1"/>
    <w:rsid w:val="00D2602F"/>
    <w:rsid w:val="00D44183"/>
    <w:rsid w:val="00D61228"/>
    <w:rsid w:val="00D67660"/>
    <w:rsid w:val="00D917CB"/>
    <w:rsid w:val="00D954CE"/>
    <w:rsid w:val="00DD1A87"/>
    <w:rsid w:val="00DE0AF6"/>
    <w:rsid w:val="00DF10BC"/>
    <w:rsid w:val="00E05B29"/>
    <w:rsid w:val="00E11A3D"/>
    <w:rsid w:val="00E16EA4"/>
    <w:rsid w:val="00E342D2"/>
    <w:rsid w:val="00E3709F"/>
    <w:rsid w:val="00E42D95"/>
    <w:rsid w:val="00E44F94"/>
    <w:rsid w:val="00E4713C"/>
    <w:rsid w:val="00E547E0"/>
    <w:rsid w:val="00E6135F"/>
    <w:rsid w:val="00E65EC9"/>
    <w:rsid w:val="00E77ECD"/>
    <w:rsid w:val="00E8331B"/>
    <w:rsid w:val="00E923F4"/>
    <w:rsid w:val="00EA4447"/>
    <w:rsid w:val="00EB1D91"/>
    <w:rsid w:val="00EB2410"/>
    <w:rsid w:val="00EB6C84"/>
    <w:rsid w:val="00EC351B"/>
    <w:rsid w:val="00EE7EF3"/>
    <w:rsid w:val="00EF1376"/>
    <w:rsid w:val="00EF27F7"/>
    <w:rsid w:val="00F03045"/>
    <w:rsid w:val="00F07E32"/>
    <w:rsid w:val="00F314C3"/>
    <w:rsid w:val="00F32296"/>
    <w:rsid w:val="00F33775"/>
    <w:rsid w:val="00FA07CE"/>
    <w:rsid w:val="00FB3F09"/>
    <w:rsid w:val="00FB54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exi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DD605B4-39A1-4E95-BA91-BB508D80ADD0}">
  <ds:schemaRefs>
    <ds:schemaRef ds:uri="http://schemas.openxmlformats.org/officeDocument/2006/bibliography"/>
  </ds:schemaRefs>
</ds:datastoreItem>
</file>

<file path=customXml/itemProps2.xml><?xml version="1.0" encoding="utf-8"?>
<ds:datastoreItem xmlns:ds="http://schemas.openxmlformats.org/officeDocument/2006/customXml" ds:itemID="{25E52F4F-799F-432F-A6ED-5D1DCA4E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6</Pages>
  <Words>1318</Words>
  <Characters>8306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Chamanara</dc:creator>
  <cp:lastModifiedBy>Roman Gerlach</cp:lastModifiedBy>
  <cp:revision>39</cp:revision>
  <cp:lastPrinted>2013-12-20T17:33:00Z</cp:lastPrinted>
  <dcterms:created xsi:type="dcterms:W3CDTF">2013-12-17T12:56:00Z</dcterms:created>
  <dcterms:modified xsi:type="dcterms:W3CDTF">2014-07-21T15:20:00Z</dcterms:modified>
</cp:coreProperties>
</file>